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5FD71" w14:textId="77777777" w:rsidR="00002181" w:rsidRDefault="00000000">
      <w:pPr>
        <w:pStyle w:val="paragraph"/>
        <w:spacing w:before="0" w:after="0" w:line="240" w:lineRule="exact"/>
        <w:jc w:val="center"/>
        <w:rPr>
          <w:rFonts w:eastAsia="Calibri" w:cs="Times New Roman"/>
          <w:color w:val="auto"/>
          <w:sz w:val="28"/>
          <w:szCs w:val="28"/>
        </w:rPr>
      </w:pPr>
      <w:r>
        <w:rPr>
          <w:rFonts w:eastAsia="宋体" w:cs="Times New Roman" w:hint="eastAsia"/>
          <w:color w:val="auto"/>
          <w:sz w:val="28"/>
          <w:szCs w:val="28"/>
        </w:rPr>
        <w:t>JIALIN MA</w:t>
      </w:r>
    </w:p>
    <w:p w14:paraId="02D8C287" w14:textId="77777777" w:rsidR="00002181" w:rsidRDefault="00000000">
      <w:pPr>
        <w:pStyle w:val="paragraph"/>
        <w:spacing w:before="0" w:after="0" w:line="240" w:lineRule="exact"/>
        <w:jc w:val="both"/>
        <w:rPr>
          <w:rFonts w:eastAsia="Calibri" w:cs="Times New Roman"/>
          <w:color w:val="auto"/>
          <w:sz w:val="21"/>
          <w:szCs w:val="21"/>
        </w:rPr>
      </w:pPr>
      <w:r>
        <w:rPr>
          <w:rFonts w:eastAsia="Calibri" w:cs="Times New Roman"/>
          <w:color w:val="auto"/>
          <w:sz w:val="21"/>
          <w:szCs w:val="21"/>
        </w:rPr>
        <w:t> </w:t>
      </w:r>
      <w:r>
        <w:rPr>
          <w:rFonts w:eastAsia="宋体" w:cs="Times New Roman" w:hint="eastAsia"/>
          <w:color w:val="auto"/>
          <w:sz w:val="21"/>
          <w:szCs w:val="21"/>
        </w:rPr>
        <w:t xml:space="preserve">Add: </w:t>
      </w:r>
      <w:r>
        <w:rPr>
          <w:rFonts w:eastAsia="Calibri" w:cs="Times New Roman"/>
          <w:color w:val="auto"/>
          <w:sz w:val="21"/>
          <w:szCs w:val="21"/>
        </w:rPr>
        <w:t xml:space="preserve">Room </w:t>
      </w:r>
      <w:r>
        <w:rPr>
          <w:rFonts w:eastAsia="宋体" w:cs="Times New Roman" w:hint="eastAsia"/>
          <w:color w:val="auto"/>
          <w:sz w:val="21"/>
          <w:szCs w:val="21"/>
        </w:rPr>
        <w:t>902</w:t>
      </w:r>
      <w:r>
        <w:rPr>
          <w:rFonts w:eastAsia="宋体" w:cs="Times New Roman"/>
          <w:color w:val="auto"/>
          <w:sz w:val="21"/>
          <w:szCs w:val="21"/>
        </w:rPr>
        <w:t>,</w:t>
      </w:r>
      <w:r>
        <w:rPr>
          <w:rFonts w:eastAsia="宋体" w:cs="Times New Roman" w:hint="eastAsia"/>
          <w:color w:val="auto"/>
          <w:sz w:val="21"/>
          <w:szCs w:val="21"/>
        </w:rPr>
        <w:t xml:space="preserve"> Yunhe East</w:t>
      </w:r>
      <w:r>
        <w:rPr>
          <w:rFonts w:eastAsia="Calibri" w:cs="Times New Roman"/>
          <w:color w:val="auto"/>
          <w:sz w:val="21"/>
          <w:szCs w:val="21"/>
        </w:rPr>
        <w:t> Road</w:t>
      </w:r>
      <w:r>
        <w:rPr>
          <w:rFonts w:eastAsia="宋体" w:cs="Times New Roman"/>
          <w:color w:val="auto"/>
          <w:sz w:val="21"/>
          <w:szCs w:val="21"/>
        </w:rPr>
        <w:t>,</w:t>
      </w:r>
      <w:r>
        <w:rPr>
          <w:rFonts w:eastAsia="Calibri" w:cs="Times New Roman"/>
          <w:color w:val="auto"/>
          <w:sz w:val="21"/>
          <w:szCs w:val="21"/>
        </w:rPr>
        <w:t xml:space="preserve"> </w:t>
      </w:r>
      <w:r>
        <w:rPr>
          <w:rFonts w:eastAsia="宋体" w:cs="Times New Roman" w:hint="eastAsia"/>
          <w:color w:val="auto"/>
          <w:sz w:val="21"/>
          <w:szCs w:val="21"/>
        </w:rPr>
        <w:t>Shangcheng</w:t>
      </w:r>
      <w:r>
        <w:rPr>
          <w:rFonts w:eastAsia="宋体" w:cs="Times New Roman"/>
          <w:color w:val="auto"/>
          <w:sz w:val="21"/>
          <w:szCs w:val="21"/>
        </w:rPr>
        <w:t xml:space="preserve"> District, </w:t>
      </w:r>
      <w:r>
        <w:rPr>
          <w:rFonts w:eastAsia="Calibri" w:cs="Times New Roman"/>
          <w:color w:val="auto"/>
          <w:sz w:val="21"/>
          <w:szCs w:val="21"/>
        </w:rPr>
        <w:t>Hangzhou</w:t>
      </w:r>
      <w:r>
        <w:rPr>
          <w:rFonts w:eastAsiaTheme="minorEastAsia" w:cs="Times New Roman" w:hint="eastAsia"/>
          <w:color w:val="auto"/>
          <w:sz w:val="21"/>
          <w:szCs w:val="21"/>
        </w:rPr>
        <w:t xml:space="preserve"> </w:t>
      </w:r>
      <w:r>
        <w:rPr>
          <w:rFonts w:eastAsia="宋体" w:cs="Times New Roman"/>
          <w:color w:val="auto"/>
          <w:sz w:val="21"/>
          <w:szCs w:val="21"/>
        </w:rPr>
        <w:t>310020,</w:t>
      </w:r>
      <w:r>
        <w:rPr>
          <w:rFonts w:eastAsia="Calibri" w:cs="Times New Roman"/>
          <w:color w:val="auto"/>
          <w:sz w:val="21"/>
          <w:szCs w:val="21"/>
        </w:rPr>
        <w:t> Zhe</w:t>
      </w:r>
      <w:r>
        <w:rPr>
          <w:rFonts w:eastAsia="宋体" w:cs="Times New Roman"/>
          <w:color w:val="auto"/>
          <w:sz w:val="21"/>
          <w:szCs w:val="21"/>
        </w:rPr>
        <w:t>j</w:t>
      </w:r>
      <w:r>
        <w:rPr>
          <w:rFonts w:eastAsia="Calibri" w:cs="Times New Roman"/>
          <w:color w:val="auto"/>
          <w:sz w:val="21"/>
          <w:szCs w:val="21"/>
        </w:rPr>
        <w:t>iang Province</w:t>
      </w:r>
      <w:r>
        <w:rPr>
          <w:rFonts w:eastAsia="宋体" w:cs="Times New Roman"/>
          <w:color w:val="auto"/>
          <w:sz w:val="21"/>
          <w:szCs w:val="21"/>
        </w:rPr>
        <w:t xml:space="preserve">, </w:t>
      </w:r>
      <w:r>
        <w:rPr>
          <w:rFonts w:eastAsia="Calibri" w:cs="Times New Roman"/>
          <w:color w:val="auto"/>
          <w:sz w:val="21"/>
          <w:szCs w:val="21"/>
        </w:rPr>
        <w:t>China </w:t>
      </w:r>
    </w:p>
    <w:p w14:paraId="50AB6CCA" w14:textId="77777777" w:rsidR="00002181" w:rsidRDefault="00000000" w:rsidP="00002181">
      <w:pPr>
        <w:pStyle w:val="paragraph"/>
        <w:spacing w:before="0" w:after="0" w:line="240" w:lineRule="exact"/>
        <w:jc w:val="center"/>
        <w:rPr>
          <w:del w:id="0" w:author="Lina" w:date="2024-10-24T15:44:00Z"/>
          <w:rFonts w:eastAsia="宋体" w:cs="Times New Roman"/>
          <w:color w:val="auto"/>
          <w:sz w:val="21"/>
          <w:szCs w:val="21"/>
        </w:rPr>
        <w:pPrChange w:id="1" w:author="Lina" w:date="2024-10-24T15:44:00Z">
          <w:pPr>
            <w:pStyle w:val="paragraph"/>
            <w:spacing w:before="0" w:after="0" w:line="240" w:lineRule="exact"/>
            <w:jc w:val="both"/>
          </w:pPr>
        </w:pPrChange>
      </w:pPr>
      <w:r>
        <w:rPr>
          <w:rFonts w:eastAsia="Calibri" w:cs="Times New Roman"/>
          <w:color w:val="auto"/>
          <w:sz w:val="21"/>
          <w:szCs w:val="21"/>
        </w:rPr>
        <w:t>Phone: +86</w:t>
      </w:r>
      <w:r>
        <w:rPr>
          <w:rFonts w:eastAsia="宋体" w:cs="Times New Roman" w:hint="eastAsia"/>
          <w:color w:val="auto"/>
          <w:sz w:val="21"/>
          <w:szCs w:val="21"/>
        </w:rPr>
        <w:t xml:space="preserve">15267437219  </w:t>
      </w:r>
      <w:r>
        <w:rPr>
          <w:rFonts w:eastAsia="Calibri" w:cs="Times New Roman"/>
          <w:color w:val="auto"/>
          <w:sz w:val="21"/>
          <w:szCs w:val="21"/>
        </w:rPr>
        <w:t>E-mail:</w:t>
      </w:r>
      <w:r>
        <w:rPr>
          <w:rFonts w:eastAsia="宋体" w:cs="Times New Roman" w:hint="eastAsia"/>
          <w:color w:val="auto"/>
          <w:sz w:val="21"/>
          <w:szCs w:val="21"/>
          <w:highlight w:val="yellow"/>
        </w:rPr>
        <w:t>mjl2024172@163.com</w:t>
      </w:r>
    </w:p>
    <w:p w14:paraId="5B79609E" w14:textId="77777777" w:rsidR="00002181" w:rsidRDefault="00000000" w:rsidP="00002181">
      <w:pPr>
        <w:pStyle w:val="paragraph"/>
        <w:spacing w:before="0" w:after="0" w:line="240" w:lineRule="exact"/>
        <w:jc w:val="center"/>
        <w:rPr>
          <w:rFonts w:eastAsia="Segoe UI" w:cs="Times New Roman"/>
          <w:color w:val="auto"/>
          <w:sz w:val="21"/>
          <w:szCs w:val="21"/>
        </w:rPr>
        <w:pPrChange w:id="2" w:author="Lina" w:date="2024-10-24T15:44:00Z">
          <w:pPr>
            <w:pStyle w:val="paragraph"/>
            <w:spacing w:before="0" w:after="0" w:line="240" w:lineRule="exact"/>
            <w:ind w:left="720"/>
            <w:jc w:val="both"/>
          </w:pPr>
        </w:pPrChange>
      </w:pPr>
      <w:del w:id="3" w:author="Lina" w:date="2024-10-24T15:44:00Z">
        <w:r>
          <w:rPr>
            <w:rFonts w:eastAsia="Calibri" w:cs="Times New Roman"/>
            <w:color w:val="auto"/>
            <w:sz w:val="21"/>
            <w:szCs w:val="21"/>
          </w:rPr>
          <w:delText> </w:delText>
        </w:r>
      </w:del>
    </w:p>
    <w:p w14:paraId="5A7C7912" w14:textId="77777777" w:rsidR="00002181" w:rsidRDefault="00000000" w:rsidP="00002181">
      <w:pPr>
        <w:pStyle w:val="paragraph"/>
        <w:spacing w:beforeLines="50" w:before="120" w:after="0" w:line="240" w:lineRule="exact"/>
        <w:jc w:val="both"/>
        <w:rPr>
          <w:rFonts w:cs="Times New Roman"/>
          <w:color w:val="auto"/>
          <w:sz w:val="21"/>
          <w:szCs w:val="21"/>
        </w:rPr>
        <w:pPrChange w:id="4" w:author="Lina" w:date="2024-10-24T15:46:00Z">
          <w:pPr>
            <w:pStyle w:val="paragraph"/>
            <w:spacing w:before="0" w:after="0" w:line="240" w:lineRule="exact"/>
            <w:jc w:val="both"/>
          </w:pPr>
        </w:pPrChange>
      </w:pPr>
      <w:r>
        <w:rPr>
          <w:rFonts w:eastAsia="Calibri" w:cs="Times New Roman"/>
          <w:b/>
          <w:bCs/>
          <w:color w:val="auto"/>
          <w:sz w:val="21"/>
          <w:szCs w:val="21"/>
        </w:rPr>
        <w:t>EDUCATION BACKGROUND</w:t>
      </w:r>
      <w:r>
        <w:rPr>
          <w:rFonts w:eastAsia="Calibri" w:cs="Times New Roman"/>
          <w:color w:val="auto"/>
          <w:sz w:val="21"/>
          <w:szCs w:val="21"/>
        </w:rPr>
        <w:t> </w:t>
      </w:r>
    </w:p>
    <w:p w14:paraId="743D820D" w14:textId="77777777" w:rsidR="00002181" w:rsidRDefault="00000000">
      <w:pPr>
        <w:pStyle w:val="paragraph"/>
        <w:numPr>
          <w:ilvl w:val="0"/>
          <w:numId w:val="1"/>
        </w:numPr>
        <w:spacing w:before="0" w:after="0" w:line="240" w:lineRule="exact"/>
        <w:jc w:val="both"/>
        <w:rPr>
          <w:rFonts w:eastAsia="Calibri" w:cs="Times New Roman"/>
          <w:color w:val="auto"/>
          <w:sz w:val="21"/>
          <w:szCs w:val="21"/>
        </w:rPr>
      </w:pPr>
      <w:r>
        <w:rPr>
          <w:rFonts w:eastAsia="Calibri" w:cs="Times New Roman"/>
          <w:color w:val="auto"/>
          <w:sz w:val="21"/>
          <w:szCs w:val="21"/>
        </w:rPr>
        <w:t xml:space="preserve">Hangzhou </w:t>
      </w:r>
      <w:bookmarkStart w:id="5" w:name="_Hlk129866697"/>
      <w:r>
        <w:rPr>
          <w:rFonts w:eastAsia="宋体" w:cs="Times New Roman"/>
          <w:color w:val="auto"/>
          <w:sz w:val="21"/>
          <w:szCs w:val="21"/>
        </w:rPr>
        <w:t>Entel Foreign Language</w:t>
      </w:r>
      <w:r>
        <w:rPr>
          <w:rFonts w:eastAsia="Calibri" w:cs="Times New Roman"/>
          <w:color w:val="auto"/>
          <w:sz w:val="21"/>
          <w:szCs w:val="21"/>
        </w:rPr>
        <w:t xml:space="preserve"> School</w:t>
      </w:r>
      <w:bookmarkEnd w:id="5"/>
      <w:r>
        <w:rPr>
          <w:rFonts w:eastAsia="宋体" w:cs="Times New Roman"/>
          <w:color w:val="auto"/>
          <w:sz w:val="21"/>
          <w:szCs w:val="21"/>
        </w:rPr>
        <w:t>(Grade</w:t>
      </w:r>
      <w:r>
        <w:rPr>
          <w:rFonts w:eastAsia="宋体" w:cs="Times New Roman" w:hint="eastAsia"/>
          <w:color w:val="auto"/>
          <w:sz w:val="21"/>
          <w:szCs w:val="21"/>
        </w:rPr>
        <w:t>9</w:t>
      </w:r>
      <w:r>
        <w:rPr>
          <w:rFonts w:eastAsia="宋体" w:cs="Times New Roman"/>
          <w:color w:val="auto"/>
          <w:sz w:val="21"/>
          <w:szCs w:val="21"/>
        </w:rPr>
        <w:t>-Grade12)</w:t>
      </w:r>
      <w:r>
        <w:rPr>
          <w:rFonts w:eastAsia="宋体" w:cs="Times New Roman" w:hint="eastAsia"/>
          <w:color w:val="auto"/>
          <w:sz w:val="21"/>
          <w:szCs w:val="21"/>
        </w:rPr>
        <w:tab/>
      </w:r>
      <w:r>
        <w:rPr>
          <w:rFonts w:eastAsia="宋体" w:cs="Times New Roman" w:hint="eastAsia"/>
          <w:color w:val="auto"/>
          <w:sz w:val="21"/>
          <w:szCs w:val="21"/>
        </w:rPr>
        <w:tab/>
      </w:r>
      <w:r>
        <w:rPr>
          <w:rFonts w:eastAsia="宋体" w:cs="Times New Roman"/>
          <w:color w:val="auto"/>
          <w:sz w:val="21"/>
          <w:szCs w:val="21"/>
        </w:rPr>
        <w:t xml:space="preserve">     </w:t>
      </w:r>
      <w:r>
        <w:rPr>
          <w:rFonts w:eastAsia="宋体" w:cs="Times New Roman" w:hint="eastAsia"/>
          <w:color w:val="auto"/>
          <w:sz w:val="21"/>
          <w:szCs w:val="21"/>
        </w:rPr>
        <w:t xml:space="preserve">              </w:t>
      </w:r>
      <w:r>
        <w:rPr>
          <w:rFonts w:eastAsia="宋体" w:cs="Times New Roman"/>
          <w:color w:val="auto"/>
          <w:sz w:val="21"/>
          <w:szCs w:val="21"/>
        </w:rPr>
        <w:t xml:space="preserve">       </w:t>
      </w:r>
      <w:r>
        <w:rPr>
          <w:rFonts w:eastAsia="宋体" w:cs="Times New Roman" w:hint="eastAsia"/>
          <w:color w:val="auto"/>
          <w:sz w:val="21"/>
          <w:szCs w:val="21"/>
        </w:rPr>
        <w:t xml:space="preserve"> </w:t>
      </w:r>
      <w:r>
        <w:rPr>
          <w:rFonts w:eastAsia="宋体" w:cs="Times New Roman"/>
          <w:color w:val="auto"/>
          <w:sz w:val="21"/>
          <w:szCs w:val="21"/>
        </w:rPr>
        <w:t>0</w:t>
      </w:r>
      <w:r>
        <w:rPr>
          <w:rFonts w:eastAsia="宋体" w:cs="Times New Roman" w:hint="eastAsia"/>
          <w:color w:val="auto"/>
          <w:sz w:val="21"/>
          <w:szCs w:val="21"/>
        </w:rPr>
        <w:t>2</w:t>
      </w:r>
      <w:r>
        <w:rPr>
          <w:rFonts w:eastAsia="宋体" w:cs="Times New Roman"/>
          <w:color w:val="auto"/>
          <w:sz w:val="21"/>
          <w:szCs w:val="21"/>
        </w:rPr>
        <w:t>/</w:t>
      </w:r>
      <w:r>
        <w:rPr>
          <w:rFonts w:eastAsia="Calibri" w:cs="Times New Roman"/>
          <w:color w:val="auto"/>
          <w:sz w:val="21"/>
          <w:szCs w:val="21"/>
        </w:rPr>
        <w:t>20</w:t>
      </w:r>
      <w:r>
        <w:rPr>
          <w:rFonts w:eastAsia="Calibri" w:cs="Times New Roman" w:hint="eastAsia"/>
          <w:color w:val="auto"/>
          <w:sz w:val="21"/>
          <w:szCs w:val="21"/>
        </w:rPr>
        <w:t>2</w:t>
      </w:r>
      <w:r>
        <w:rPr>
          <w:rFonts w:eastAsiaTheme="minorEastAsia" w:cs="Times New Roman" w:hint="eastAsia"/>
          <w:color w:val="auto"/>
          <w:sz w:val="21"/>
          <w:szCs w:val="21"/>
        </w:rPr>
        <w:t>2</w:t>
      </w:r>
      <w:r>
        <w:rPr>
          <w:rFonts w:eastAsia="Calibri" w:cs="Times New Roman"/>
          <w:color w:val="auto"/>
          <w:sz w:val="21"/>
          <w:szCs w:val="21"/>
        </w:rPr>
        <w:t>-</w:t>
      </w:r>
      <w:r>
        <w:rPr>
          <w:rFonts w:eastAsia="宋体" w:cs="Times New Roman"/>
          <w:color w:val="auto"/>
          <w:sz w:val="21"/>
          <w:szCs w:val="21"/>
        </w:rPr>
        <w:t>0</w:t>
      </w:r>
      <w:r>
        <w:rPr>
          <w:rFonts w:eastAsia="宋体" w:cs="Times New Roman" w:hint="eastAsia"/>
          <w:color w:val="auto"/>
          <w:sz w:val="21"/>
          <w:szCs w:val="21"/>
        </w:rPr>
        <w:t>6</w:t>
      </w:r>
      <w:r>
        <w:rPr>
          <w:rFonts w:eastAsia="宋体" w:cs="Times New Roman"/>
          <w:color w:val="auto"/>
          <w:sz w:val="21"/>
          <w:szCs w:val="21"/>
        </w:rPr>
        <w:t>/</w:t>
      </w:r>
      <w:r>
        <w:rPr>
          <w:rFonts w:eastAsia="Calibri" w:cs="Times New Roman"/>
          <w:color w:val="auto"/>
          <w:sz w:val="21"/>
          <w:szCs w:val="21"/>
        </w:rPr>
        <w:t>202</w:t>
      </w:r>
      <w:r>
        <w:rPr>
          <w:rFonts w:eastAsiaTheme="minorEastAsia" w:cs="Times New Roman" w:hint="eastAsia"/>
          <w:color w:val="auto"/>
          <w:sz w:val="21"/>
          <w:szCs w:val="21"/>
        </w:rPr>
        <w:t>5</w:t>
      </w:r>
    </w:p>
    <w:p w14:paraId="76B316BE" w14:textId="77777777" w:rsidR="00002181" w:rsidRDefault="00000000">
      <w:pPr>
        <w:pStyle w:val="paragraph"/>
        <w:numPr>
          <w:ilvl w:val="0"/>
          <w:numId w:val="1"/>
        </w:numPr>
        <w:spacing w:before="0" w:after="0" w:line="240" w:lineRule="exact"/>
        <w:jc w:val="both"/>
        <w:rPr>
          <w:rFonts w:eastAsia="Calibri" w:cs="Times New Roman"/>
          <w:color w:val="auto"/>
          <w:sz w:val="21"/>
          <w:szCs w:val="21"/>
        </w:rPr>
      </w:pPr>
      <w:r>
        <w:rPr>
          <w:rFonts w:eastAsia="Calibri" w:cs="Times New Roman"/>
          <w:color w:val="auto"/>
          <w:sz w:val="21"/>
          <w:szCs w:val="21"/>
        </w:rPr>
        <w:t xml:space="preserve">Hangzhou </w:t>
      </w:r>
      <w:r>
        <w:rPr>
          <w:rFonts w:eastAsiaTheme="minorEastAsia" w:cs="Times New Roman" w:hint="eastAsia"/>
          <w:color w:val="auto"/>
          <w:sz w:val="21"/>
          <w:szCs w:val="21"/>
        </w:rPr>
        <w:t>Chunlei Middle</w:t>
      </w:r>
      <w:r>
        <w:rPr>
          <w:rFonts w:eastAsia="Calibri" w:cs="Times New Roman"/>
          <w:color w:val="auto"/>
          <w:sz w:val="21"/>
          <w:szCs w:val="21"/>
          <w:lang w:eastAsia="zh-TW"/>
        </w:rPr>
        <w:t xml:space="preserve"> Schoo</w:t>
      </w:r>
      <w:r>
        <w:rPr>
          <w:rFonts w:eastAsiaTheme="minorEastAsia" w:cs="Times New Roman" w:hint="eastAsia"/>
          <w:color w:val="auto"/>
          <w:sz w:val="21"/>
          <w:szCs w:val="21"/>
        </w:rPr>
        <w:t>l</w:t>
      </w:r>
      <w:r>
        <w:rPr>
          <w:rFonts w:eastAsia="宋体" w:cs="Times New Roman"/>
          <w:color w:val="auto"/>
          <w:sz w:val="21"/>
          <w:szCs w:val="21"/>
        </w:rPr>
        <w:t>(Grade7-Grade9)</w:t>
      </w:r>
      <w:r>
        <w:rPr>
          <w:rFonts w:eastAsia="宋体" w:cs="Times New Roman" w:hint="eastAsia"/>
          <w:color w:val="auto"/>
          <w:sz w:val="21"/>
          <w:szCs w:val="21"/>
        </w:rPr>
        <w:tab/>
      </w:r>
      <w:r>
        <w:rPr>
          <w:rFonts w:eastAsia="宋体" w:cs="Times New Roman" w:hint="eastAsia"/>
          <w:color w:val="auto"/>
          <w:sz w:val="21"/>
          <w:szCs w:val="21"/>
        </w:rPr>
        <w:tab/>
      </w:r>
      <w:r>
        <w:rPr>
          <w:rFonts w:eastAsia="宋体" w:cs="Times New Roman" w:hint="eastAsia"/>
          <w:color w:val="auto"/>
          <w:sz w:val="21"/>
          <w:szCs w:val="21"/>
        </w:rPr>
        <w:tab/>
        <w:t xml:space="preserve">                           </w:t>
      </w:r>
      <w:r>
        <w:rPr>
          <w:rFonts w:eastAsia="宋体" w:cs="Times New Roman"/>
          <w:color w:val="auto"/>
          <w:sz w:val="21"/>
          <w:szCs w:val="21"/>
        </w:rPr>
        <w:t>09/</w:t>
      </w:r>
      <w:r>
        <w:rPr>
          <w:rFonts w:eastAsia="Calibri" w:cs="Times New Roman"/>
          <w:color w:val="auto"/>
          <w:sz w:val="21"/>
          <w:szCs w:val="21"/>
        </w:rPr>
        <w:t>20</w:t>
      </w:r>
      <w:r>
        <w:rPr>
          <w:rFonts w:eastAsia="Calibri" w:cs="Times New Roman"/>
          <w:color w:val="auto"/>
          <w:sz w:val="21"/>
          <w:szCs w:val="21"/>
          <w:lang w:eastAsia="zh-TW"/>
        </w:rPr>
        <w:t>1</w:t>
      </w:r>
      <w:r>
        <w:rPr>
          <w:rFonts w:eastAsia="宋体" w:cs="Times New Roman" w:hint="eastAsia"/>
          <w:color w:val="auto"/>
          <w:sz w:val="21"/>
          <w:szCs w:val="21"/>
        </w:rPr>
        <w:t>9</w:t>
      </w:r>
      <w:r>
        <w:rPr>
          <w:rFonts w:eastAsia="Calibri" w:cs="Times New Roman"/>
          <w:color w:val="auto"/>
          <w:sz w:val="21"/>
          <w:szCs w:val="21"/>
        </w:rPr>
        <w:t>-</w:t>
      </w:r>
      <w:r>
        <w:rPr>
          <w:rFonts w:eastAsia="宋体" w:cs="Times New Roman"/>
          <w:color w:val="auto"/>
          <w:sz w:val="21"/>
          <w:szCs w:val="21"/>
        </w:rPr>
        <w:t>0</w:t>
      </w:r>
      <w:r>
        <w:rPr>
          <w:rFonts w:eastAsia="宋体" w:cs="Times New Roman" w:hint="eastAsia"/>
          <w:color w:val="auto"/>
          <w:sz w:val="21"/>
          <w:szCs w:val="21"/>
        </w:rPr>
        <w:t>1</w:t>
      </w:r>
      <w:r>
        <w:rPr>
          <w:rFonts w:eastAsia="宋体" w:cs="Times New Roman"/>
          <w:color w:val="auto"/>
          <w:sz w:val="21"/>
          <w:szCs w:val="21"/>
        </w:rPr>
        <w:t>/</w:t>
      </w:r>
      <w:r>
        <w:rPr>
          <w:rFonts w:eastAsia="Calibri" w:cs="Times New Roman"/>
          <w:color w:val="auto"/>
          <w:sz w:val="21"/>
          <w:szCs w:val="21"/>
        </w:rPr>
        <w:t>20</w:t>
      </w:r>
      <w:r>
        <w:rPr>
          <w:rFonts w:eastAsia="Calibri" w:cs="Times New Roman" w:hint="eastAsia"/>
          <w:color w:val="auto"/>
          <w:sz w:val="21"/>
          <w:szCs w:val="21"/>
        </w:rPr>
        <w:t>2</w:t>
      </w:r>
      <w:r>
        <w:rPr>
          <w:rFonts w:eastAsiaTheme="minorEastAsia" w:cs="Times New Roman" w:hint="eastAsia"/>
          <w:color w:val="auto"/>
          <w:sz w:val="21"/>
          <w:szCs w:val="21"/>
        </w:rPr>
        <w:t>2</w:t>
      </w:r>
      <w:r>
        <w:rPr>
          <w:rFonts w:eastAsia="Calibri" w:cs="Times New Roman"/>
          <w:color w:val="auto"/>
          <w:sz w:val="21"/>
          <w:szCs w:val="21"/>
        </w:rPr>
        <w:t> </w:t>
      </w:r>
    </w:p>
    <w:p w14:paraId="4F7C7820" w14:textId="77777777" w:rsidR="00002181" w:rsidRDefault="00000000" w:rsidP="00002181">
      <w:pPr>
        <w:pStyle w:val="paragraph"/>
        <w:spacing w:beforeLines="50" w:before="120" w:after="0" w:line="240" w:lineRule="exact"/>
        <w:jc w:val="both"/>
        <w:rPr>
          <w:rFonts w:eastAsia="Segoe UI" w:cs="Times New Roman"/>
          <w:color w:val="auto"/>
          <w:sz w:val="21"/>
          <w:szCs w:val="21"/>
        </w:rPr>
        <w:pPrChange w:id="6" w:author="Lina" w:date="2024-10-24T15:46:00Z">
          <w:pPr>
            <w:pStyle w:val="paragraph"/>
            <w:spacing w:before="0" w:after="0" w:line="240" w:lineRule="exact"/>
            <w:jc w:val="both"/>
          </w:pPr>
        </w:pPrChange>
      </w:pPr>
      <w:r>
        <w:rPr>
          <w:rFonts w:eastAsia="宋体" w:cs="Times New Roman" w:hint="eastAsia"/>
          <w:b/>
          <w:bCs/>
          <w:color w:val="auto"/>
          <w:sz w:val="21"/>
          <w:szCs w:val="21"/>
        </w:rPr>
        <w:t xml:space="preserve">HONORS &amp; </w:t>
      </w:r>
      <w:r>
        <w:rPr>
          <w:rFonts w:eastAsia="Calibri" w:cs="Times New Roman"/>
          <w:b/>
          <w:bCs/>
          <w:color w:val="auto"/>
          <w:sz w:val="21"/>
          <w:szCs w:val="21"/>
        </w:rPr>
        <w:t>A</w:t>
      </w:r>
      <w:r>
        <w:rPr>
          <w:rFonts w:eastAsia="宋体" w:cs="Times New Roman" w:hint="eastAsia"/>
          <w:b/>
          <w:bCs/>
          <w:color w:val="auto"/>
          <w:sz w:val="21"/>
          <w:szCs w:val="21"/>
        </w:rPr>
        <w:t xml:space="preserve">WARDS </w:t>
      </w:r>
      <w:r>
        <w:rPr>
          <w:rFonts w:eastAsia="Calibri" w:cs="Times New Roman"/>
          <w:color w:val="auto"/>
          <w:sz w:val="21"/>
          <w:szCs w:val="21"/>
        </w:rPr>
        <w:t> </w:t>
      </w:r>
    </w:p>
    <w:p w14:paraId="75193C43" w14:textId="77777777" w:rsidR="00002181" w:rsidRDefault="00000000">
      <w:pPr>
        <w:pStyle w:val="paragraph"/>
        <w:numPr>
          <w:ilvl w:val="0"/>
          <w:numId w:val="2"/>
        </w:numPr>
        <w:spacing w:before="0" w:after="0" w:line="240" w:lineRule="exact"/>
        <w:jc w:val="both"/>
        <w:rPr>
          <w:rFonts w:eastAsia="Segoe UI" w:cs="Times New Roman"/>
          <w:color w:val="auto"/>
          <w:sz w:val="21"/>
          <w:szCs w:val="21"/>
        </w:rPr>
      </w:pPr>
      <w:r>
        <w:rPr>
          <w:rFonts w:eastAsia="宋体" w:cs="Times New Roman" w:hint="eastAsia"/>
          <w:color w:val="auto"/>
          <w:sz w:val="21"/>
          <w:szCs w:val="21"/>
        </w:rPr>
        <w:t>First Place of 800-meter Race in HEFLS Sports Meeting</w:t>
      </w:r>
      <w:r>
        <w:rPr>
          <w:rFonts w:eastAsia="宋体" w:cs="Times New Roman"/>
          <w:color w:val="auto"/>
          <w:sz w:val="21"/>
          <w:szCs w:val="21"/>
        </w:rPr>
        <w:t xml:space="preserve">                                 </w:t>
      </w:r>
      <w:r>
        <w:rPr>
          <w:rFonts w:eastAsia="宋体" w:cs="Times New Roman" w:hint="eastAsia"/>
          <w:color w:val="auto"/>
          <w:sz w:val="21"/>
          <w:szCs w:val="21"/>
        </w:rPr>
        <w:t xml:space="preserve">                </w:t>
      </w:r>
      <w:r>
        <w:rPr>
          <w:rFonts w:eastAsia="宋体" w:cs="Times New Roman"/>
          <w:color w:val="auto"/>
          <w:sz w:val="21"/>
          <w:szCs w:val="21"/>
        </w:rPr>
        <w:t xml:space="preserve">               </w:t>
      </w:r>
      <w:r>
        <w:rPr>
          <w:rFonts w:eastAsia="宋体" w:cs="Times New Roman" w:hint="eastAsia"/>
          <w:color w:val="auto"/>
          <w:sz w:val="21"/>
          <w:szCs w:val="21"/>
        </w:rPr>
        <w:t xml:space="preserve">  09/2024</w:t>
      </w:r>
    </w:p>
    <w:p w14:paraId="6429D1F8" w14:textId="77777777" w:rsidR="00002181" w:rsidRDefault="00000000">
      <w:pPr>
        <w:pStyle w:val="paragraph"/>
        <w:numPr>
          <w:ilvl w:val="0"/>
          <w:numId w:val="2"/>
        </w:numPr>
        <w:spacing w:before="0" w:after="0" w:line="240" w:lineRule="exact"/>
        <w:jc w:val="both"/>
        <w:rPr>
          <w:rFonts w:eastAsia="Segoe UI" w:cs="Times New Roman"/>
          <w:color w:val="auto"/>
          <w:sz w:val="21"/>
          <w:szCs w:val="21"/>
        </w:rPr>
      </w:pPr>
      <w:r>
        <w:rPr>
          <w:rFonts w:eastAsia="宋体" w:cs="Times New Roman" w:hint="eastAsia"/>
          <w:color w:val="auto"/>
          <w:sz w:val="21"/>
          <w:szCs w:val="21"/>
        </w:rPr>
        <w:t xml:space="preserve">HEFLS Comprehensive Star </w:t>
      </w:r>
      <w:r>
        <w:rPr>
          <w:rFonts w:eastAsia="宋体" w:cs="Times New Roman"/>
          <w:color w:val="auto"/>
          <w:sz w:val="21"/>
          <w:szCs w:val="21"/>
        </w:rPr>
        <w:t xml:space="preserve">                                     </w:t>
      </w:r>
      <w:r>
        <w:rPr>
          <w:rFonts w:eastAsia="宋体" w:cs="Times New Roman" w:hint="eastAsia"/>
          <w:color w:val="auto"/>
          <w:sz w:val="21"/>
          <w:szCs w:val="21"/>
        </w:rPr>
        <w:t xml:space="preserve">                                                               </w:t>
      </w:r>
      <w:r>
        <w:rPr>
          <w:rFonts w:eastAsia="宋体" w:cs="Times New Roman"/>
          <w:color w:val="auto"/>
          <w:sz w:val="21"/>
          <w:szCs w:val="21"/>
        </w:rPr>
        <w:t xml:space="preserve">  </w:t>
      </w:r>
      <w:r>
        <w:rPr>
          <w:rFonts w:eastAsia="宋体" w:cs="Times New Roman" w:hint="eastAsia"/>
          <w:color w:val="auto"/>
          <w:sz w:val="21"/>
          <w:szCs w:val="21"/>
        </w:rPr>
        <w:t xml:space="preserve">       </w:t>
      </w:r>
      <w:r>
        <w:rPr>
          <w:rFonts w:eastAsia="宋体" w:cs="Times New Roman"/>
          <w:color w:val="auto"/>
          <w:sz w:val="21"/>
          <w:szCs w:val="21"/>
        </w:rPr>
        <w:t xml:space="preserve"> </w:t>
      </w:r>
      <w:r>
        <w:rPr>
          <w:rFonts w:eastAsia="宋体" w:cs="Times New Roman" w:hint="eastAsia"/>
          <w:color w:val="auto"/>
          <w:sz w:val="21"/>
          <w:szCs w:val="21"/>
        </w:rPr>
        <w:t>06/2024</w:t>
      </w:r>
    </w:p>
    <w:p w14:paraId="33690C35" w14:textId="77777777" w:rsidR="00002181" w:rsidRDefault="00000000">
      <w:pPr>
        <w:pStyle w:val="paragraph"/>
        <w:numPr>
          <w:ilvl w:val="0"/>
          <w:numId w:val="2"/>
        </w:numPr>
        <w:spacing w:before="0" w:after="0" w:line="240" w:lineRule="exact"/>
        <w:jc w:val="both"/>
        <w:rPr>
          <w:rFonts w:eastAsia="Segoe UI" w:cs="Times New Roman"/>
          <w:color w:val="auto"/>
          <w:sz w:val="21"/>
          <w:szCs w:val="21"/>
        </w:rPr>
      </w:pPr>
      <w:r>
        <w:rPr>
          <w:rFonts w:eastAsiaTheme="minorEastAsia" w:cs="Times New Roman" w:hint="eastAsia"/>
          <w:color w:val="auto"/>
          <w:sz w:val="21"/>
          <w:szCs w:val="21"/>
        </w:rPr>
        <w:t>Third Place of Entel Cup Badminton Competition in HEFLS                                                            03/2024</w:t>
      </w:r>
    </w:p>
    <w:p w14:paraId="6006236B" w14:textId="77777777" w:rsidR="00002181" w:rsidRDefault="00000000">
      <w:pPr>
        <w:pStyle w:val="paragraph"/>
        <w:numPr>
          <w:ilvl w:val="0"/>
          <w:numId w:val="2"/>
        </w:numPr>
        <w:spacing w:before="0" w:after="0" w:line="240" w:lineRule="exact"/>
        <w:jc w:val="both"/>
        <w:rPr>
          <w:rFonts w:eastAsia="Segoe UI" w:cs="Times New Roman"/>
          <w:color w:val="auto"/>
          <w:sz w:val="21"/>
          <w:szCs w:val="21"/>
        </w:rPr>
      </w:pPr>
      <w:r>
        <w:rPr>
          <w:rFonts w:eastAsiaTheme="minorEastAsia" w:cs="Times New Roman" w:hint="eastAsia"/>
          <w:color w:val="auto"/>
          <w:sz w:val="21"/>
          <w:szCs w:val="21"/>
        </w:rPr>
        <w:t>Second Place of 800-meter Race in HEFLS Sports Meeting                                                              10/2023</w:t>
      </w:r>
    </w:p>
    <w:p w14:paraId="6689BBBA" w14:textId="77777777" w:rsidR="00002181" w:rsidRDefault="00000000">
      <w:pPr>
        <w:pStyle w:val="paragraph"/>
        <w:numPr>
          <w:ilvl w:val="0"/>
          <w:numId w:val="2"/>
        </w:numPr>
        <w:spacing w:before="0" w:after="0" w:line="240" w:lineRule="exact"/>
        <w:jc w:val="both"/>
        <w:rPr>
          <w:rFonts w:eastAsia="宋体" w:cs="Times New Roman"/>
          <w:color w:val="auto"/>
          <w:sz w:val="21"/>
          <w:szCs w:val="21"/>
        </w:rPr>
      </w:pPr>
      <w:r>
        <w:rPr>
          <w:rFonts w:eastAsiaTheme="minorEastAsia" w:cs="Times New Roman" w:hint="eastAsia"/>
          <w:color w:val="auto"/>
          <w:sz w:val="21"/>
          <w:szCs w:val="21"/>
          <w:highlight w:val="yellow"/>
        </w:rPr>
        <w:t>National Credit of Australian Mathematics Competition</w:t>
      </w:r>
      <w:r>
        <w:rPr>
          <w:rFonts w:eastAsiaTheme="minorEastAsia" w:cs="Times New Roman" w:hint="eastAsia"/>
          <w:color w:val="auto"/>
          <w:sz w:val="21"/>
          <w:szCs w:val="21"/>
        </w:rPr>
        <w:t xml:space="preserve">                                                                    09/2023</w:t>
      </w:r>
      <w:r>
        <w:rPr>
          <w:rFonts w:eastAsia="宋体" w:cs="Times New Roman"/>
          <w:color w:val="auto"/>
          <w:sz w:val="21"/>
          <w:szCs w:val="21"/>
        </w:rPr>
        <w:t xml:space="preserve">                                                            </w:t>
      </w:r>
      <w:r>
        <w:rPr>
          <w:rFonts w:eastAsia="宋体" w:cs="Times New Roman" w:hint="eastAsia"/>
          <w:color w:val="auto"/>
          <w:sz w:val="21"/>
          <w:szCs w:val="21"/>
        </w:rPr>
        <w:t xml:space="preserve"> </w:t>
      </w:r>
    </w:p>
    <w:p w14:paraId="4CF3B213" w14:textId="77777777" w:rsidR="00002181" w:rsidRDefault="00000000">
      <w:pPr>
        <w:pStyle w:val="paragraph"/>
        <w:numPr>
          <w:ilvl w:val="0"/>
          <w:numId w:val="2"/>
        </w:numPr>
        <w:spacing w:before="0" w:after="0" w:line="240" w:lineRule="exact"/>
        <w:jc w:val="both"/>
        <w:rPr>
          <w:rFonts w:eastAsia="Segoe UI" w:cs="Times New Roman"/>
          <w:color w:val="auto"/>
          <w:sz w:val="21"/>
          <w:szCs w:val="21"/>
        </w:rPr>
      </w:pPr>
      <w:r>
        <w:rPr>
          <w:rFonts w:eastAsiaTheme="minorEastAsia" w:cs="Times New Roman" w:hint="eastAsia"/>
          <w:color w:val="auto"/>
          <w:sz w:val="21"/>
          <w:szCs w:val="21"/>
        </w:rPr>
        <w:t>Silver Award of BPhO Intermediate Physics Challenge                                                                     03/2023</w:t>
      </w:r>
    </w:p>
    <w:p w14:paraId="3C036522" w14:textId="77777777" w:rsidR="00002181" w:rsidRDefault="00000000">
      <w:pPr>
        <w:pStyle w:val="paragraph"/>
        <w:numPr>
          <w:ilvl w:val="0"/>
          <w:numId w:val="2"/>
        </w:numPr>
        <w:spacing w:before="0" w:after="0" w:line="240" w:lineRule="exact"/>
        <w:jc w:val="both"/>
        <w:rPr>
          <w:rFonts w:eastAsia="Segoe UI" w:cs="Times New Roman"/>
          <w:color w:val="auto"/>
          <w:sz w:val="21"/>
          <w:szCs w:val="21"/>
        </w:rPr>
      </w:pPr>
      <w:r>
        <w:rPr>
          <w:rFonts w:eastAsiaTheme="minorEastAsia" w:cs="Times New Roman" w:hint="eastAsia"/>
          <w:color w:val="auto"/>
          <w:sz w:val="21"/>
          <w:szCs w:val="21"/>
        </w:rPr>
        <w:t>Fifth Place of 400-meter Race in HEFLS Sports Meeting                                                                  10/2022</w:t>
      </w:r>
    </w:p>
    <w:p w14:paraId="694BA835" w14:textId="77777777" w:rsidR="00002181" w:rsidRDefault="00000000">
      <w:pPr>
        <w:pStyle w:val="paragraph"/>
        <w:numPr>
          <w:ilvl w:val="0"/>
          <w:numId w:val="2"/>
        </w:numPr>
        <w:spacing w:before="0" w:after="0" w:line="240" w:lineRule="exact"/>
        <w:jc w:val="both"/>
        <w:rPr>
          <w:rFonts w:eastAsia="Segoe UI" w:cs="Times New Roman"/>
          <w:color w:val="auto"/>
          <w:sz w:val="21"/>
          <w:szCs w:val="21"/>
        </w:rPr>
      </w:pPr>
      <w:r>
        <w:rPr>
          <w:rFonts w:eastAsia="宋体" w:cs="Times New Roman" w:hint="eastAsia"/>
          <w:color w:val="auto"/>
          <w:sz w:val="21"/>
          <w:szCs w:val="21"/>
        </w:rPr>
        <w:t xml:space="preserve">Third Place of </w:t>
      </w:r>
      <w:r>
        <w:rPr>
          <w:rFonts w:eastAsia="宋体" w:cs="Times New Roman"/>
          <w:color w:val="auto"/>
          <w:sz w:val="21"/>
          <w:szCs w:val="21"/>
        </w:rPr>
        <w:t>The Wulin Cup Chess Competition for Primary and Secondary Schools in Xiacheng District,</w:t>
      </w:r>
      <w:r>
        <w:rPr>
          <w:rFonts w:eastAsia="宋体" w:cs="Times New Roman" w:hint="eastAsia"/>
          <w:color w:val="auto"/>
          <w:sz w:val="21"/>
          <w:szCs w:val="21"/>
        </w:rPr>
        <w:t xml:space="preserve"> Hangzhou</w:t>
      </w:r>
      <w:r>
        <w:rPr>
          <w:rFonts w:eastAsia="宋体" w:cs="Times New Roman"/>
          <w:color w:val="auto"/>
          <w:sz w:val="21"/>
          <w:szCs w:val="21"/>
        </w:rPr>
        <w:tab/>
      </w:r>
      <w:r>
        <w:rPr>
          <w:rFonts w:eastAsia="宋体" w:cs="Times New Roman"/>
          <w:color w:val="auto"/>
          <w:sz w:val="21"/>
          <w:szCs w:val="21"/>
        </w:rPr>
        <w:tab/>
        <w:t xml:space="preserve"> </w:t>
      </w:r>
      <w:r>
        <w:rPr>
          <w:rFonts w:eastAsia="宋体" w:cs="Times New Roman" w:hint="eastAsia"/>
          <w:color w:val="auto"/>
          <w:sz w:val="21"/>
          <w:szCs w:val="21"/>
        </w:rPr>
        <w:t xml:space="preserve">                                                                                                                           </w:t>
      </w:r>
      <w:r>
        <w:rPr>
          <w:rFonts w:eastAsia="宋体" w:cs="Times New Roman"/>
          <w:color w:val="auto"/>
          <w:sz w:val="21"/>
          <w:szCs w:val="21"/>
        </w:rPr>
        <w:t>1</w:t>
      </w:r>
      <w:r>
        <w:rPr>
          <w:rFonts w:eastAsia="宋体" w:cs="Times New Roman" w:hint="eastAsia"/>
          <w:color w:val="auto"/>
          <w:sz w:val="21"/>
          <w:szCs w:val="21"/>
        </w:rPr>
        <w:t>0</w:t>
      </w:r>
      <w:r>
        <w:rPr>
          <w:rFonts w:eastAsia="宋体" w:cs="Times New Roman"/>
          <w:color w:val="auto"/>
          <w:sz w:val="21"/>
          <w:szCs w:val="21"/>
        </w:rPr>
        <w:t>/2020</w:t>
      </w:r>
    </w:p>
    <w:p w14:paraId="1680F7D0" w14:textId="77777777" w:rsidR="00002181" w:rsidRDefault="00000000" w:rsidP="00002181">
      <w:pPr>
        <w:pStyle w:val="paragraph"/>
        <w:spacing w:beforeLines="50" w:before="120" w:after="0" w:line="240" w:lineRule="exact"/>
        <w:jc w:val="both"/>
        <w:rPr>
          <w:rFonts w:cs="Times New Roman"/>
          <w:color w:val="auto"/>
          <w:sz w:val="21"/>
          <w:szCs w:val="21"/>
        </w:rPr>
        <w:pPrChange w:id="7" w:author="Lina" w:date="2024-10-24T15:46:00Z">
          <w:pPr>
            <w:pStyle w:val="paragraph"/>
            <w:spacing w:before="0" w:after="0" w:line="240" w:lineRule="exact"/>
            <w:jc w:val="both"/>
          </w:pPr>
        </w:pPrChange>
      </w:pPr>
      <w:r>
        <w:rPr>
          <w:rFonts w:ascii="Times New Roman Bold" w:eastAsia="Calibri" w:hAnsi="Times New Roman Bold" w:cs="Times New Roman Bold"/>
          <w:b/>
          <w:bCs/>
          <w:color w:val="auto"/>
          <w:sz w:val="21"/>
          <w:szCs w:val="21"/>
        </w:rPr>
        <w:t>EXTRACURRICULAR ACTIVITIES </w:t>
      </w:r>
      <w:r>
        <w:rPr>
          <w:rFonts w:eastAsia="Calibri" w:cs="Times New Roman"/>
          <w:color w:val="auto"/>
          <w:sz w:val="21"/>
          <w:szCs w:val="21"/>
        </w:rPr>
        <w:t> </w:t>
      </w:r>
    </w:p>
    <w:p w14:paraId="6CAF9205" w14:textId="77777777" w:rsidR="00002181" w:rsidRDefault="00000000">
      <w:pPr>
        <w:pStyle w:val="paragraph"/>
        <w:spacing w:before="0" w:after="0" w:line="240" w:lineRule="exact"/>
        <w:ind w:left="6325" w:hangingChars="3000" w:hanging="6325"/>
        <w:jc w:val="both"/>
        <w:rPr>
          <w:rFonts w:eastAsia="宋体" w:cs="Times New Roman"/>
          <w:b/>
          <w:bCs/>
          <w:color w:val="auto"/>
          <w:sz w:val="21"/>
          <w:szCs w:val="21"/>
        </w:rPr>
      </w:pPr>
      <w:bookmarkStart w:id="8" w:name="_Hlk131077055"/>
      <w:r>
        <w:rPr>
          <w:rFonts w:eastAsiaTheme="minorEastAsia" w:cs="Times New Roman"/>
          <w:b/>
          <w:bCs/>
          <w:color w:val="auto"/>
          <w:sz w:val="21"/>
          <w:szCs w:val="21"/>
        </w:rPr>
        <w:t>Director</w:t>
      </w:r>
      <w:r>
        <w:rPr>
          <w:rFonts w:eastAsiaTheme="minorEastAsia" w:cs="Times New Roman" w:hint="eastAsia"/>
          <w:b/>
          <w:bCs/>
          <w:color w:val="auto"/>
          <w:sz w:val="21"/>
          <w:szCs w:val="21"/>
        </w:rPr>
        <w:t xml:space="preserve">, </w:t>
      </w:r>
      <w:r>
        <w:rPr>
          <w:rFonts w:eastAsiaTheme="minorEastAsia" w:cs="Times New Roman"/>
          <w:b/>
          <w:bCs/>
          <w:color w:val="auto"/>
          <w:sz w:val="21"/>
          <w:szCs w:val="21"/>
        </w:rPr>
        <w:t>Finance and Accounting Department</w:t>
      </w:r>
      <w:r>
        <w:rPr>
          <w:rFonts w:eastAsiaTheme="minorEastAsia" w:cs="Times New Roman" w:hint="eastAsia"/>
          <w:b/>
          <w:bCs/>
          <w:color w:val="auto"/>
          <w:sz w:val="21"/>
          <w:szCs w:val="21"/>
        </w:rPr>
        <w:t xml:space="preserve"> of School C</w:t>
      </w:r>
      <w:r>
        <w:rPr>
          <w:rFonts w:eastAsiaTheme="minorEastAsia" w:cs="Times New Roman"/>
          <w:b/>
          <w:bCs/>
          <w:color w:val="auto"/>
          <w:sz w:val="21"/>
          <w:szCs w:val="21"/>
        </w:rPr>
        <w:t>afé</w:t>
      </w:r>
      <w:r>
        <w:rPr>
          <w:rFonts w:eastAsia="宋体" w:cs="Times New Roman"/>
          <w:b/>
          <w:bCs/>
          <w:color w:val="auto"/>
          <w:sz w:val="21"/>
          <w:szCs w:val="21"/>
        </w:rPr>
        <w:t xml:space="preserve">                </w:t>
      </w:r>
      <w:r>
        <w:rPr>
          <w:rFonts w:eastAsia="宋体" w:cs="Times New Roman" w:hint="eastAsia"/>
          <w:b/>
          <w:bCs/>
          <w:color w:val="auto"/>
          <w:sz w:val="21"/>
          <w:szCs w:val="21"/>
        </w:rPr>
        <w:t xml:space="preserve">                                    </w:t>
      </w:r>
      <w:del w:id="9" w:author="Lina" w:date="2024-10-24T15:44:00Z">
        <w:r>
          <w:rPr>
            <w:rFonts w:eastAsia="宋体" w:cs="Times New Roman" w:hint="eastAsia"/>
            <w:b/>
            <w:bCs/>
            <w:color w:val="auto"/>
            <w:sz w:val="21"/>
            <w:szCs w:val="21"/>
          </w:rPr>
          <w:delText xml:space="preserve">   </w:delText>
        </w:r>
      </w:del>
      <w:r>
        <w:rPr>
          <w:rFonts w:eastAsia="宋体" w:cs="Times New Roman" w:hint="eastAsia"/>
          <w:color w:val="auto"/>
          <w:sz w:val="21"/>
          <w:szCs w:val="21"/>
        </w:rPr>
        <w:t>02/2024-04/2024</w:t>
      </w:r>
    </w:p>
    <w:p w14:paraId="2681B125" w14:textId="77777777" w:rsidR="00002181" w:rsidRDefault="00000000">
      <w:pPr>
        <w:pStyle w:val="paragraph"/>
        <w:numPr>
          <w:ilvl w:val="0"/>
          <w:numId w:val="3"/>
        </w:numPr>
        <w:spacing w:before="0" w:after="0" w:line="240" w:lineRule="exact"/>
        <w:jc w:val="both"/>
        <w:rPr>
          <w:rFonts w:ascii="Times New Roman Bold" w:eastAsia="Calibri" w:hAnsi="Times New Roman Bold" w:cs="Times New Roman Bold"/>
          <w:b/>
          <w:bCs/>
          <w:color w:val="auto"/>
          <w:sz w:val="21"/>
          <w:szCs w:val="21"/>
        </w:rPr>
      </w:pPr>
      <w:r>
        <w:rPr>
          <w:rFonts w:eastAsia="宋体" w:cs="Times New Roman"/>
          <w:color w:val="auto"/>
          <w:sz w:val="21"/>
          <w:szCs w:val="21"/>
        </w:rPr>
        <w:t>P</w:t>
      </w:r>
      <w:r>
        <w:rPr>
          <w:rFonts w:eastAsia="宋体" w:cs="Times New Roman" w:hint="eastAsia"/>
          <w:color w:val="auto"/>
          <w:sz w:val="21"/>
          <w:szCs w:val="21"/>
        </w:rPr>
        <w:t>repare</w:t>
      </w:r>
      <w:ins w:id="10" w:author="Lina" w:date="2024-10-24T16:13:00Z">
        <w:r>
          <w:rPr>
            <w:rFonts w:eastAsia="宋体" w:cs="Times New Roman" w:hint="eastAsia"/>
            <w:color w:val="auto"/>
            <w:sz w:val="21"/>
            <w:szCs w:val="21"/>
          </w:rPr>
          <w:t>d</w:t>
        </w:r>
      </w:ins>
      <w:r>
        <w:rPr>
          <w:rFonts w:eastAsia="宋体" w:cs="Times New Roman" w:hint="eastAsia"/>
          <w:color w:val="auto"/>
          <w:sz w:val="21"/>
          <w:szCs w:val="21"/>
        </w:rPr>
        <w:t xml:space="preserve"> </w:t>
      </w:r>
      <w:r>
        <w:rPr>
          <w:rFonts w:eastAsia="宋体" w:cs="Times New Roman"/>
          <w:color w:val="auto"/>
          <w:sz w:val="21"/>
          <w:szCs w:val="21"/>
        </w:rPr>
        <w:t xml:space="preserve">income statement, </w:t>
      </w:r>
      <w:r>
        <w:rPr>
          <w:rFonts w:eastAsia="宋体" w:cs="Times New Roman" w:hint="eastAsia"/>
          <w:color w:val="auto"/>
          <w:sz w:val="21"/>
          <w:szCs w:val="21"/>
        </w:rPr>
        <w:t>weekly recorded and calculated the revenue, purchases, costs of sales, expenses, profit,</w:t>
      </w:r>
      <w:ins w:id="11" w:author="Lina" w:date="2024-10-24T16:13:00Z">
        <w:r>
          <w:rPr>
            <w:rFonts w:eastAsia="宋体" w:cs="Times New Roman" w:hint="eastAsia"/>
            <w:color w:val="auto"/>
            <w:sz w:val="21"/>
            <w:szCs w:val="21"/>
          </w:rPr>
          <w:t xml:space="preserve"> etc.</w:t>
        </w:r>
      </w:ins>
      <w:ins w:id="12" w:author="Lina" w:date="2024-10-24T16:14:00Z">
        <w:r>
          <w:rPr>
            <w:rFonts w:eastAsia="宋体" w:cs="Times New Roman" w:hint="eastAsia"/>
            <w:color w:val="auto"/>
            <w:sz w:val="21"/>
            <w:szCs w:val="21"/>
          </w:rPr>
          <w:t>;</w:t>
        </w:r>
      </w:ins>
      <w:r>
        <w:rPr>
          <w:rFonts w:eastAsia="宋体" w:cs="Times New Roman" w:hint="eastAsia"/>
          <w:color w:val="auto"/>
          <w:sz w:val="21"/>
          <w:szCs w:val="21"/>
        </w:rPr>
        <w:t xml:space="preserve"> tabulated in Excel </w:t>
      </w:r>
    </w:p>
    <w:p w14:paraId="58759E80" w14:textId="06130E87" w:rsidR="00002181" w:rsidRDefault="00000000">
      <w:pPr>
        <w:pStyle w:val="paragraph"/>
        <w:numPr>
          <w:ilvl w:val="0"/>
          <w:numId w:val="3"/>
        </w:numPr>
        <w:spacing w:before="0" w:after="0" w:line="240" w:lineRule="exact"/>
        <w:jc w:val="both"/>
        <w:rPr>
          <w:rFonts w:ascii="Times New Roman Bold" w:eastAsia="Calibri" w:hAnsi="Times New Roman Bold" w:cs="Times New Roman Bold"/>
          <w:b/>
          <w:bCs/>
          <w:color w:val="auto"/>
          <w:sz w:val="21"/>
          <w:szCs w:val="21"/>
        </w:rPr>
      </w:pPr>
      <w:r>
        <w:rPr>
          <w:rFonts w:eastAsia="宋体" w:cs="Times New Roman" w:hint="eastAsia"/>
          <w:color w:val="auto"/>
          <w:sz w:val="21"/>
          <w:szCs w:val="21"/>
        </w:rPr>
        <w:t>Analyzed these data, monitored business performance and provided practical promotion suggestions for pricing</w:t>
      </w:r>
      <w:ins w:id="13" w:author="Lina" w:date="2024-10-24T16:14:00Z">
        <w:r>
          <w:rPr>
            <w:rFonts w:eastAsia="宋体" w:cs="Times New Roman" w:hint="eastAsia"/>
            <w:color w:val="auto"/>
            <w:sz w:val="21"/>
            <w:szCs w:val="21"/>
          </w:rPr>
          <w:t xml:space="preserve"> and </w:t>
        </w:r>
      </w:ins>
      <w:r>
        <w:rPr>
          <w:rFonts w:eastAsia="宋体" w:cs="Times New Roman" w:hint="eastAsia"/>
          <w:color w:val="auto"/>
          <w:sz w:val="21"/>
          <w:szCs w:val="21"/>
          <w:highlight w:val="yellow"/>
        </w:rPr>
        <w:t>inventory clearing</w:t>
      </w:r>
      <w:r>
        <w:rPr>
          <w:rFonts w:eastAsia="宋体" w:cs="Times New Roman" w:hint="eastAsia"/>
          <w:color w:val="auto"/>
          <w:sz w:val="21"/>
          <w:szCs w:val="21"/>
        </w:rPr>
        <w:t xml:space="preserve"> </w:t>
      </w:r>
    </w:p>
    <w:p w14:paraId="334E67F9" w14:textId="77777777" w:rsidR="00002181" w:rsidRDefault="00000000">
      <w:pPr>
        <w:pStyle w:val="paragraph"/>
        <w:spacing w:before="0" w:after="0" w:line="240" w:lineRule="exact"/>
        <w:ind w:left="6325" w:hangingChars="3000" w:hanging="6325"/>
        <w:jc w:val="both"/>
        <w:rPr>
          <w:rFonts w:ascii="Times New Roman Bold" w:eastAsiaTheme="minorEastAsia" w:hAnsi="Times New Roman Bold" w:cs="Times New Roman Bold"/>
          <w:color w:val="auto"/>
          <w:sz w:val="21"/>
          <w:szCs w:val="21"/>
        </w:rPr>
      </w:pPr>
      <w:r>
        <w:rPr>
          <w:rFonts w:ascii="Times New Roman Bold" w:eastAsiaTheme="minorEastAsia" w:hAnsi="Times New Roman Bold" w:cs="Times New Roman Bold" w:hint="eastAsia"/>
          <w:b/>
          <w:bCs/>
          <w:color w:val="auto"/>
          <w:sz w:val="21"/>
          <w:szCs w:val="21"/>
        </w:rPr>
        <w:t>Class Monitor, S3C9 Class, HEFLS</w:t>
      </w:r>
      <w:r>
        <w:rPr>
          <w:rFonts w:ascii="Times New Roman Bold" w:eastAsia="Calibri" w:hAnsi="Times New Roman Bold" w:cs="Times New Roman Bold"/>
          <w:b/>
          <w:bCs/>
          <w:color w:val="auto"/>
          <w:sz w:val="21"/>
          <w:szCs w:val="21"/>
        </w:rPr>
        <w:t xml:space="preserve">                                       </w:t>
      </w:r>
      <w:r>
        <w:rPr>
          <w:rFonts w:ascii="Times New Roman Bold" w:eastAsiaTheme="minorEastAsia" w:hAnsi="Times New Roman Bold" w:cs="Times New Roman Bold" w:hint="eastAsia"/>
          <w:b/>
          <w:bCs/>
          <w:color w:val="auto"/>
          <w:sz w:val="21"/>
          <w:szCs w:val="21"/>
        </w:rPr>
        <w:t xml:space="preserve">                                          </w:t>
      </w:r>
      <w:r>
        <w:rPr>
          <w:rFonts w:ascii="Times New Roman Bold" w:eastAsia="Calibri" w:hAnsi="Times New Roman Bold" w:cs="Times New Roman Bold"/>
          <w:b/>
          <w:bCs/>
          <w:color w:val="auto"/>
          <w:sz w:val="21"/>
          <w:szCs w:val="21"/>
        </w:rPr>
        <w:t xml:space="preserve">   </w:t>
      </w:r>
      <w:r>
        <w:rPr>
          <w:rFonts w:ascii="Times New Roman Bold" w:eastAsiaTheme="minorEastAsia" w:hAnsi="Times New Roman Bold" w:cs="Times New Roman Bold" w:hint="eastAsia"/>
          <w:b/>
          <w:bCs/>
          <w:color w:val="auto"/>
          <w:sz w:val="21"/>
          <w:szCs w:val="21"/>
        </w:rPr>
        <w:t xml:space="preserve">             </w:t>
      </w:r>
      <w:del w:id="14" w:author="Lina" w:date="2024-10-24T15:44:00Z">
        <w:r>
          <w:rPr>
            <w:rFonts w:ascii="Times New Roman Bold" w:eastAsiaTheme="minorEastAsia" w:hAnsi="Times New Roman Bold" w:cs="Times New Roman Bold" w:hint="eastAsia"/>
            <w:b/>
            <w:bCs/>
            <w:color w:val="auto"/>
            <w:sz w:val="21"/>
            <w:szCs w:val="21"/>
          </w:rPr>
          <w:delText xml:space="preserve">    </w:delText>
        </w:r>
      </w:del>
      <w:r>
        <w:rPr>
          <w:rFonts w:eastAsia="宋体" w:cs="Times New Roman" w:hint="eastAsia"/>
          <w:color w:val="auto"/>
          <w:sz w:val="21"/>
          <w:szCs w:val="21"/>
        </w:rPr>
        <w:t>09/2023-</w:t>
      </w:r>
      <w:r>
        <w:rPr>
          <w:rFonts w:eastAsia="宋体" w:cs="Times New Roman" w:hint="eastAsia"/>
          <w:color w:val="auto"/>
          <w:sz w:val="21"/>
          <w:szCs w:val="21"/>
          <w:highlight w:val="yellow"/>
        </w:rPr>
        <w:t>10</w:t>
      </w:r>
      <w:r>
        <w:rPr>
          <w:rFonts w:eastAsia="宋体" w:cs="Times New Roman" w:hint="eastAsia"/>
          <w:color w:val="auto"/>
          <w:sz w:val="21"/>
          <w:szCs w:val="21"/>
        </w:rPr>
        <w:t>/2024</w:t>
      </w:r>
      <w:r>
        <w:rPr>
          <w:rFonts w:ascii="Times New Roman Bold" w:eastAsiaTheme="minorEastAsia" w:hAnsi="Times New Roman Bold" w:cs="Times New Roman Bold" w:hint="eastAsia"/>
          <w:b/>
          <w:bCs/>
          <w:color w:val="auto"/>
          <w:sz w:val="21"/>
          <w:szCs w:val="21"/>
        </w:rPr>
        <w:t xml:space="preserve">                                       </w:t>
      </w:r>
    </w:p>
    <w:p w14:paraId="61F77C45" w14:textId="2C3FACB5" w:rsidR="00002181" w:rsidRDefault="00000000">
      <w:pPr>
        <w:pStyle w:val="paragraph"/>
        <w:numPr>
          <w:ilvl w:val="0"/>
          <w:numId w:val="4"/>
        </w:numPr>
        <w:spacing w:before="0" w:after="0" w:line="240" w:lineRule="exact"/>
        <w:jc w:val="both"/>
        <w:rPr>
          <w:rFonts w:eastAsia="宋体" w:cs="Times New Roman"/>
          <w:color w:val="auto"/>
          <w:sz w:val="21"/>
          <w:szCs w:val="21"/>
        </w:rPr>
      </w:pPr>
      <w:r>
        <w:rPr>
          <w:rFonts w:eastAsiaTheme="minorEastAsia" w:cs="Times New Roman" w:hint="eastAsia"/>
          <w:color w:val="auto"/>
          <w:sz w:val="21"/>
          <w:szCs w:val="21"/>
        </w:rPr>
        <w:t xml:space="preserve">Organized extracurricular activities </w:t>
      </w:r>
      <w:r>
        <w:rPr>
          <w:rFonts w:eastAsiaTheme="minorEastAsia" w:cs="Times New Roman"/>
          <w:color w:val="FF0000"/>
          <w:sz w:val="21"/>
          <w:szCs w:val="21"/>
          <w:rPrChange w:id="15" w:author="Lina" w:date="2024-10-24T16:15:00Z">
            <w:rPr>
              <w:rFonts w:eastAsiaTheme="minorEastAsia" w:cs="Times New Roman"/>
              <w:color w:val="auto"/>
              <w:sz w:val="21"/>
              <w:szCs w:val="21"/>
            </w:rPr>
          </w:rPrChange>
        </w:rPr>
        <w:t>from the class and campus</w:t>
      </w:r>
      <w:r>
        <w:rPr>
          <w:rFonts w:eastAsiaTheme="minorEastAsia" w:cs="Times New Roman" w:hint="eastAsia"/>
          <w:color w:val="auto"/>
          <w:sz w:val="21"/>
          <w:szCs w:val="21"/>
        </w:rPr>
        <w:t xml:space="preserve">, </w:t>
      </w:r>
      <w:ins w:id="16" w:author="Lina" w:date="2024-10-24T16:15:00Z">
        <w:r>
          <w:rPr>
            <w:rFonts w:eastAsiaTheme="minorEastAsia" w:cs="Times New Roman" w:hint="eastAsia"/>
            <w:color w:val="auto"/>
            <w:sz w:val="21"/>
            <w:szCs w:val="21"/>
          </w:rPr>
          <w:t xml:space="preserve">and </w:t>
        </w:r>
      </w:ins>
      <w:r>
        <w:rPr>
          <w:rFonts w:eastAsiaTheme="minorEastAsia" w:cs="Times New Roman" w:hint="eastAsia"/>
          <w:color w:val="auto"/>
          <w:sz w:val="21"/>
          <w:szCs w:val="21"/>
        </w:rPr>
        <w:t xml:space="preserve">managed internal class affairs </w:t>
      </w:r>
    </w:p>
    <w:p w14:paraId="6E674179" w14:textId="77777777" w:rsidR="00002181" w:rsidRDefault="00000000">
      <w:pPr>
        <w:pStyle w:val="paragraph"/>
        <w:numPr>
          <w:ilvl w:val="0"/>
          <w:numId w:val="4"/>
        </w:numPr>
        <w:spacing w:before="0" w:after="0" w:line="240" w:lineRule="exact"/>
        <w:jc w:val="both"/>
        <w:rPr>
          <w:rFonts w:eastAsia="宋体" w:cs="Times New Roman"/>
          <w:color w:val="auto"/>
          <w:sz w:val="21"/>
          <w:szCs w:val="21"/>
        </w:rPr>
      </w:pPr>
      <w:r>
        <w:rPr>
          <w:rFonts w:eastAsia="宋体" w:cs="Times New Roman"/>
          <w:color w:val="auto"/>
          <w:sz w:val="21"/>
          <w:szCs w:val="21"/>
        </w:rPr>
        <w:t>Assist</w:t>
      </w:r>
      <w:r>
        <w:rPr>
          <w:rFonts w:eastAsia="宋体" w:cs="Times New Roman" w:hint="eastAsia"/>
          <w:color w:val="auto"/>
          <w:sz w:val="21"/>
          <w:szCs w:val="21"/>
        </w:rPr>
        <w:t>ed</w:t>
      </w:r>
      <w:r>
        <w:rPr>
          <w:rFonts w:eastAsia="宋体" w:cs="Times New Roman"/>
          <w:color w:val="auto"/>
          <w:sz w:val="21"/>
          <w:szCs w:val="21"/>
        </w:rPr>
        <w:t xml:space="preserve"> in teaching and learning</w:t>
      </w:r>
      <w:ins w:id="17" w:author="Lina" w:date="2024-10-24T16:16:00Z">
        <w:r>
          <w:rPr>
            <w:rFonts w:eastAsia="宋体" w:cs="Times New Roman" w:hint="eastAsia"/>
            <w:color w:val="auto"/>
            <w:sz w:val="21"/>
            <w:szCs w:val="21"/>
          </w:rPr>
          <w:t>,</w:t>
        </w:r>
      </w:ins>
      <w:r>
        <w:rPr>
          <w:rFonts w:eastAsia="宋体" w:cs="Times New Roman"/>
          <w:color w:val="auto"/>
          <w:sz w:val="21"/>
          <w:szCs w:val="21"/>
        </w:rPr>
        <w:t xml:space="preserve"> and held Q&amp;A sessions and study groups</w:t>
      </w:r>
    </w:p>
    <w:p w14:paraId="0A47BA11" w14:textId="77777777" w:rsidR="00002181" w:rsidRDefault="00000000">
      <w:pPr>
        <w:pStyle w:val="paragraph"/>
        <w:spacing w:before="0" w:after="0" w:line="240" w:lineRule="exact"/>
        <w:jc w:val="both"/>
        <w:rPr>
          <w:rFonts w:eastAsia="宋体" w:cs="Times New Roman"/>
          <w:b/>
          <w:bCs/>
          <w:color w:val="auto"/>
          <w:sz w:val="21"/>
          <w:szCs w:val="21"/>
        </w:rPr>
      </w:pPr>
      <w:bookmarkStart w:id="18" w:name="_Hlk131076775"/>
      <w:bookmarkEnd w:id="8"/>
      <w:r>
        <w:rPr>
          <w:rFonts w:eastAsiaTheme="minorEastAsia" w:cs="Times New Roman" w:hint="eastAsia"/>
          <w:b/>
          <w:bCs/>
          <w:color w:val="auto"/>
          <w:sz w:val="21"/>
          <w:szCs w:val="21"/>
        </w:rPr>
        <w:t>President, Chess Club, Hangzhou, China</w:t>
      </w:r>
      <w:r>
        <w:rPr>
          <w:rFonts w:eastAsia="宋体" w:cs="Times New Roman"/>
          <w:b/>
          <w:bCs/>
          <w:color w:val="auto"/>
          <w:sz w:val="21"/>
          <w:szCs w:val="21"/>
        </w:rPr>
        <w:t xml:space="preserve">    </w:t>
      </w:r>
      <w:r>
        <w:rPr>
          <w:rFonts w:eastAsia="宋体" w:cs="Times New Roman" w:hint="eastAsia"/>
          <w:b/>
          <w:bCs/>
          <w:color w:val="auto"/>
          <w:sz w:val="21"/>
          <w:szCs w:val="21"/>
        </w:rPr>
        <w:t xml:space="preserve">                                                                         </w:t>
      </w:r>
      <w:r>
        <w:rPr>
          <w:rFonts w:eastAsia="宋体" w:cs="Times New Roman"/>
          <w:b/>
          <w:bCs/>
          <w:color w:val="auto"/>
          <w:sz w:val="21"/>
          <w:szCs w:val="21"/>
        </w:rPr>
        <w:t xml:space="preserve">    </w:t>
      </w:r>
      <w:r>
        <w:rPr>
          <w:rFonts w:eastAsia="宋体" w:cs="Times New Roman" w:hint="eastAsia"/>
          <w:b/>
          <w:bCs/>
          <w:color w:val="auto"/>
          <w:sz w:val="21"/>
          <w:szCs w:val="21"/>
        </w:rPr>
        <w:t xml:space="preserve">       </w:t>
      </w:r>
      <w:del w:id="19" w:author="Lina" w:date="2024-10-24T15:44:00Z">
        <w:r>
          <w:rPr>
            <w:rFonts w:eastAsia="宋体" w:cs="Times New Roman" w:hint="eastAsia"/>
            <w:b/>
            <w:bCs/>
            <w:color w:val="auto"/>
            <w:sz w:val="21"/>
            <w:szCs w:val="21"/>
          </w:rPr>
          <w:delText xml:space="preserve">  </w:delText>
        </w:r>
        <w:r>
          <w:rPr>
            <w:rFonts w:eastAsia="宋体" w:cs="Times New Roman"/>
            <w:b/>
            <w:bCs/>
            <w:color w:val="auto"/>
            <w:sz w:val="21"/>
            <w:szCs w:val="21"/>
          </w:rPr>
          <w:delText xml:space="preserve"> </w:delText>
        </w:r>
      </w:del>
      <w:r>
        <w:rPr>
          <w:rFonts w:eastAsia="宋体" w:cs="Times New Roman" w:hint="eastAsia"/>
          <w:color w:val="auto"/>
          <w:sz w:val="21"/>
          <w:szCs w:val="21"/>
        </w:rPr>
        <w:t>09/2023-06/2024</w:t>
      </w:r>
      <w:r>
        <w:rPr>
          <w:rFonts w:eastAsia="宋体" w:cs="Times New Roman"/>
          <w:b/>
          <w:bCs/>
          <w:color w:val="auto"/>
          <w:sz w:val="21"/>
          <w:szCs w:val="21"/>
        </w:rPr>
        <w:t xml:space="preserve">  </w:t>
      </w:r>
      <w:r>
        <w:rPr>
          <w:rFonts w:eastAsia="宋体" w:cs="Times New Roman" w:hint="eastAsia"/>
          <w:b/>
          <w:bCs/>
          <w:color w:val="auto"/>
          <w:sz w:val="21"/>
          <w:szCs w:val="21"/>
        </w:rPr>
        <w:t xml:space="preserve">                                 </w:t>
      </w:r>
      <w:r>
        <w:rPr>
          <w:rFonts w:eastAsia="宋体" w:cs="Times New Roman"/>
          <w:b/>
          <w:bCs/>
          <w:color w:val="auto"/>
          <w:sz w:val="21"/>
          <w:szCs w:val="21"/>
        </w:rPr>
        <w:t xml:space="preserve">      </w:t>
      </w:r>
      <w:r>
        <w:rPr>
          <w:rFonts w:eastAsia="宋体" w:cs="Times New Roman" w:hint="eastAsia"/>
          <w:b/>
          <w:bCs/>
          <w:color w:val="auto"/>
          <w:sz w:val="21"/>
          <w:szCs w:val="21"/>
        </w:rPr>
        <w:t xml:space="preserve">                              </w:t>
      </w:r>
      <w:bookmarkEnd w:id="18"/>
    </w:p>
    <w:p w14:paraId="7CB9E26F" w14:textId="77777777" w:rsidR="00002181" w:rsidRDefault="00000000">
      <w:pPr>
        <w:pStyle w:val="paragraph"/>
        <w:numPr>
          <w:ilvl w:val="0"/>
          <w:numId w:val="5"/>
        </w:numPr>
        <w:spacing w:before="0" w:after="0" w:line="240" w:lineRule="exact"/>
        <w:jc w:val="both"/>
        <w:rPr>
          <w:rFonts w:eastAsia="宋体" w:cs="Times New Roman"/>
          <w:color w:val="auto"/>
          <w:sz w:val="21"/>
          <w:szCs w:val="21"/>
        </w:rPr>
      </w:pPr>
      <w:r>
        <w:rPr>
          <w:rFonts w:eastAsia="宋体" w:cs="Times New Roman" w:hint="eastAsia"/>
          <w:color w:val="auto"/>
          <w:sz w:val="21"/>
          <w:szCs w:val="21"/>
        </w:rPr>
        <w:t xml:space="preserve">Co-founded a chess club, </w:t>
      </w:r>
      <w:ins w:id="20" w:author="Lina" w:date="2024-10-24T16:17:00Z">
        <w:r>
          <w:rPr>
            <w:rFonts w:eastAsia="宋体" w:cs="Times New Roman" w:hint="eastAsia"/>
            <w:color w:val="auto"/>
            <w:sz w:val="21"/>
            <w:szCs w:val="21"/>
          </w:rPr>
          <w:t xml:space="preserve">and </w:t>
        </w:r>
      </w:ins>
      <w:r>
        <w:rPr>
          <w:rFonts w:eastAsia="宋体" w:cs="Times New Roman" w:hint="eastAsia"/>
          <w:color w:val="auto"/>
          <w:sz w:val="21"/>
          <w:szCs w:val="21"/>
        </w:rPr>
        <w:t>recruited 30 members</w:t>
      </w:r>
    </w:p>
    <w:p w14:paraId="0230A860" w14:textId="77777777" w:rsidR="00002181" w:rsidRDefault="00000000">
      <w:pPr>
        <w:pStyle w:val="paragraph"/>
        <w:numPr>
          <w:ilvl w:val="0"/>
          <w:numId w:val="5"/>
        </w:numPr>
        <w:spacing w:before="0" w:after="0" w:line="240" w:lineRule="exact"/>
        <w:jc w:val="both"/>
        <w:rPr>
          <w:rFonts w:eastAsia="宋体" w:cs="Times New Roman"/>
          <w:color w:val="auto"/>
          <w:sz w:val="21"/>
          <w:szCs w:val="21"/>
        </w:rPr>
      </w:pPr>
      <w:r>
        <w:rPr>
          <w:rFonts w:eastAsia="宋体" w:cs="Times New Roman" w:hint="eastAsia"/>
          <w:color w:val="auto"/>
          <w:sz w:val="21"/>
          <w:szCs w:val="21"/>
        </w:rPr>
        <w:t xml:space="preserve">Took charge of its operation and </w:t>
      </w:r>
      <w:r>
        <w:rPr>
          <w:rFonts w:eastAsia="宋体" w:cs="Times New Roman"/>
          <w:color w:val="auto"/>
          <w:sz w:val="21"/>
          <w:szCs w:val="21"/>
        </w:rPr>
        <w:t>regulation</w:t>
      </w:r>
      <w:r>
        <w:rPr>
          <w:rFonts w:eastAsia="宋体" w:cs="Times New Roman" w:hint="eastAsia"/>
          <w:color w:val="auto"/>
          <w:sz w:val="21"/>
          <w:szCs w:val="21"/>
        </w:rPr>
        <w:t xml:space="preserve">, popularized chess knowledge, </w:t>
      </w:r>
      <w:r>
        <w:rPr>
          <w:rFonts w:eastAsia="宋体" w:cs="Times New Roman"/>
          <w:color w:val="auto"/>
          <w:sz w:val="21"/>
          <w:szCs w:val="21"/>
        </w:rPr>
        <w:t>organized</w:t>
      </w:r>
      <w:r>
        <w:rPr>
          <w:rFonts w:eastAsia="宋体" w:cs="Times New Roman" w:hint="eastAsia"/>
          <w:color w:val="auto"/>
          <w:sz w:val="21"/>
          <w:szCs w:val="21"/>
        </w:rPr>
        <w:t xml:space="preserve"> chess training weekly, </w:t>
      </w:r>
      <w:r>
        <w:rPr>
          <w:rFonts w:eastAsia="宋体" w:cs="Times New Roman"/>
          <w:color w:val="auto"/>
          <w:sz w:val="21"/>
          <w:szCs w:val="21"/>
        </w:rPr>
        <w:t>implemented</w:t>
      </w:r>
      <w:r>
        <w:rPr>
          <w:rFonts w:eastAsia="宋体" w:cs="Times New Roman" w:hint="eastAsia"/>
          <w:color w:val="auto"/>
          <w:sz w:val="21"/>
          <w:szCs w:val="21"/>
        </w:rPr>
        <w:t xml:space="preserve"> a reward system</w:t>
      </w:r>
    </w:p>
    <w:p w14:paraId="1FB81BA8" w14:textId="77777777" w:rsidR="00002181" w:rsidRDefault="00000000">
      <w:pPr>
        <w:pStyle w:val="paragraph"/>
        <w:tabs>
          <w:tab w:val="left" w:pos="720"/>
        </w:tabs>
        <w:spacing w:before="0" w:after="0" w:line="240" w:lineRule="exact"/>
        <w:jc w:val="both"/>
        <w:rPr>
          <w:rFonts w:eastAsia="宋体" w:cs="Times New Roman"/>
          <w:b/>
          <w:bCs/>
          <w:color w:val="auto"/>
          <w:sz w:val="21"/>
          <w:szCs w:val="21"/>
        </w:rPr>
      </w:pPr>
      <w:r>
        <w:rPr>
          <w:rFonts w:eastAsiaTheme="minorEastAsia" w:cs="Times New Roman" w:hint="eastAsia"/>
          <w:b/>
          <w:bCs/>
          <w:color w:val="auto"/>
          <w:sz w:val="21"/>
          <w:szCs w:val="21"/>
        </w:rPr>
        <w:t xml:space="preserve">Volunteer, </w:t>
      </w:r>
      <w:r>
        <w:rPr>
          <w:rFonts w:eastAsiaTheme="minorEastAsia" w:cs="Times New Roman"/>
          <w:b/>
          <w:bCs/>
          <w:color w:val="auto"/>
          <w:sz w:val="21"/>
          <w:szCs w:val="21"/>
        </w:rPr>
        <w:t>Hangzhou Volunteer Service Team</w:t>
      </w:r>
      <w:r>
        <w:rPr>
          <w:rFonts w:eastAsiaTheme="minorEastAsia" w:cs="Times New Roman" w:hint="eastAsia"/>
          <w:b/>
          <w:bCs/>
          <w:color w:val="auto"/>
          <w:sz w:val="21"/>
          <w:szCs w:val="21"/>
        </w:rPr>
        <w:t>, Hangzhou, China</w:t>
      </w:r>
      <w:r>
        <w:rPr>
          <w:rFonts w:eastAsia="宋体" w:cs="Times New Roman"/>
          <w:b/>
          <w:bCs/>
          <w:color w:val="auto"/>
          <w:sz w:val="21"/>
          <w:szCs w:val="21"/>
        </w:rPr>
        <w:t xml:space="preserve">       </w:t>
      </w:r>
      <w:r>
        <w:rPr>
          <w:rFonts w:eastAsia="宋体" w:cs="Times New Roman" w:hint="eastAsia"/>
          <w:b/>
          <w:bCs/>
          <w:color w:val="auto"/>
          <w:sz w:val="21"/>
          <w:szCs w:val="21"/>
        </w:rPr>
        <w:t xml:space="preserve">                                       </w:t>
      </w:r>
      <w:del w:id="21" w:author="Lina" w:date="2024-10-24T15:44:00Z">
        <w:r>
          <w:rPr>
            <w:rFonts w:eastAsia="宋体" w:cs="Times New Roman" w:hint="eastAsia"/>
            <w:b/>
            <w:bCs/>
            <w:color w:val="auto"/>
            <w:sz w:val="21"/>
            <w:szCs w:val="21"/>
          </w:rPr>
          <w:delText xml:space="preserve">  </w:delText>
        </w:r>
        <w:r>
          <w:rPr>
            <w:rFonts w:eastAsia="宋体" w:cs="Times New Roman"/>
            <w:b/>
            <w:bCs/>
            <w:color w:val="auto"/>
            <w:sz w:val="21"/>
            <w:szCs w:val="21"/>
          </w:rPr>
          <w:delText xml:space="preserve"> </w:delText>
        </w:r>
      </w:del>
      <w:r>
        <w:rPr>
          <w:rFonts w:eastAsia="宋体" w:cs="Times New Roman" w:hint="eastAsia"/>
          <w:color w:val="auto"/>
          <w:sz w:val="21"/>
          <w:szCs w:val="21"/>
        </w:rPr>
        <w:t>02/2018-02/2024</w:t>
      </w:r>
    </w:p>
    <w:p w14:paraId="7509B906" w14:textId="685FAA18" w:rsidR="00002181" w:rsidRDefault="00000000">
      <w:pPr>
        <w:pStyle w:val="paragraph"/>
        <w:numPr>
          <w:ilvl w:val="0"/>
          <w:numId w:val="5"/>
        </w:numPr>
        <w:spacing w:before="0" w:after="0" w:line="240" w:lineRule="exact"/>
        <w:jc w:val="both"/>
        <w:rPr>
          <w:rFonts w:eastAsia="宋体" w:cs="Times New Roman"/>
          <w:color w:val="auto"/>
          <w:sz w:val="21"/>
          <w:szCs w:val="21"/>
        </w:rPr>
      </w:pPr>
      <w:r>
        <w:rPr>
          <w:rFonts w:eastAsia="宋体" w:cs="Times New Roman"/>
          <w:color w:val="auto"/>
          <w:sz w:val="21"/>
          <w:szCs w:val="21"/>
        </w:rPr>
        <w:t>Guid</w:t>
      </w:r>
      <w:r>
        <w:rPr>
          <w:rFonts w:eastAsia="宋体" w:cs="Times New Roman" w:hint="eastAsia"/>
          <w:color w:val="auto"/>
          <w:sz w:val="21"/>
          <w:szCs w:val="21"/>
        </w:rPr>
        <w:t>ed</w:t>
      </w:r>
      <w:r>
        <w:rPr>
          <w:rFonts w:eastAsia="宋体" w:cs="Times New Roman"/>
          <w:color w:val="auto"/>
          <w:sz w:val="21"/>
          <w:szCs w:val="21"/>
        </w:rPr>
        <w:t xml:space="preserve"> passers-by by the West Lake and distributing pamphlets</w:t>
      </w:r>
    </w:p>
    <w:p w14:paraId="110C067B" w14:textId="77777777" w:rsidR="00002181" w:rsidRDefault="00000000">
      <w:pPr>
        <w:pStyle w:val="paragraph"/>
        <w:numPr>
          <w:ilvl w:val="0"/>
          <w:numId w:val="5"/>
        </w:numPr>
        <w:spacing w:before="0" w:after="0" w:line="240" w:lineRule="exact"/>
        <w:jc w:val="both"/>
        <w:rPr>
          <w:rFonts w:eastAsia="宋体" w:cs="Times New Roman"/>
          <w:color w:val="auto"/>
          <w:sz w:val="21"/>
          <w:szCs w:val="21"/>
        </w:rPr>
      </w:pPr>
      <w:r>
        <w:rPr>
          <w:rFonts w:eastAsia="宋体" w:cs="Times New Roman"/>
          <w:color w:val="auto"/>
          <w:sz w:val="21"/>
          <w:szCs w:val="21"/>
        </w:rPr>
        <w:t>A</w:t>
      </w:r>
      <w:r>
        <w:rPr>
          <w:rFonts w:eastAsia="宋体" w:cs="Times New Roman" w:hint="eastAsia"/>
          <w:color w:val="auto"/>
          <w:sz w:val="21"/>
          <w:szCs w:val="21"/>
        </w:rPr>
        <w:t xml:space="preserve">dvertised </w:t>
      </w:r>
      <w:r>
        <w:rPr>
          <w:rFonts w:eastAsia="宋体" w:cs="Times New Roman"/>
          <w:color w:val="auto"/>
          <w:sz w:val="21"/>
          <w:szCs w:val="21"/>
        </w:rPr>
        <w:t>Asian Games</w:t>
      </w:r>
      <w:r>
        <w:rPr>
          <w:color w:val="auto"/>
          <w:sz w:val="21"/>
          <w:szCs w:val="21"/>
        </w:rPr>
        <w:t xml:space="preserve"> </w:t>
      </w:r>
      <w:r>
        <w:rPr>
          <w:rFonts w:eastAsia="宋体" w:cs="Times New Roman"/>
          <w:color w:val="auto"/>
          <w:sz w:val="21"/>
          <w:szCs w:val="21"/>
        </w:rPr>
        <w:t>knowledge</w:t>
      </w:r>
      <w:r>
        <w:rPr>
          <w:rFonts w:eastAsia="宋体" w:cs="Times New Roman" w:hint="eastAsia"/>
          <w:color w:val="auto"/>
          <w:sz w:val="21"/>
          <w:szCs w:val="21"/>
        </w:rPr>
        <w:t xml:space="preserve"> on social media, received an honorary certificate </w:t>
      </w:r>
    </w:p>
    <w:p w14:paraId="1561545C" w14:textId="57AA2965" w:rsidR="00002181" w:rsidRDefault="00000000">
      <w:pPr>
        <w:pStyle w:val="paragraph"/>
        <w:tabs>
          <w:tab w:val="left" w:pos="720"/>
        </w:tabs>
        <w:spacing w:before="0" w:after="0" w:line="240" w:lineRule="exact"/>
        <w:jc w:val="both"/>
        <w:rPr>
          <w:rFonts w:eastAsia="宋体" w:cs="Times New Roman"/>
          <w:color w:val="auto"/>
          <w:sz w:val="21"/>
          <w:szCs w:val="21"/>
        </w:rPr>
      </w:pPr>
      <w:r>
        <w:rPr>
          <w:rFonts w:eastAsiaTheme="minorEastAsia" w:cs="Times New Roman" w:hint="eastAsia"/>
          <w:b/>
          <w:bCs/>
          <w:color w:val="auto"/>
          <w:sz w:val="21"/>
          <w:szCs w:val="21"/>
        </w:rPr>
        <w:t xml:space="preserve">Participant, </w:t>
      </w:r>
      <w:r>
        <w:rPr>
          <w:rFonts w:eastAsiaTheme="minorEastAsia" w:cs="Times New Roman"/>
          <w:b/>
          <w:bCs/>
          <w:color w:val="auto"/>
          <w:sz w:val="21"/>
          <w:szCs w:val="21"/>
        </w:rPr>
        <w:t>Harvard Undergraduate AUSCR Summit for Young Leaders in China</w:t>
      </w:r>
      <w:r>
        <w:rPr>
          <w:rFonts w:eastAsiaTheme="minorEastAsia" w:cs="Times New Roman" w:hint="eastAsia"/>
          <w:b/>
          <w:bCs/>
          <w:color w:val="auto"/>
          <w:sz w:val="21"/>
          <w:szCs w:val="21"/>
        </w:rPr>
        <w:t xml:space="preserve"> (HSYLC)</w:t>
      </w:r>
      <w:del w:id="22" w:author="Lina" w:date="2024-10-24T16:09:00Z">
        <w:r>
          <w:rPr>
            <w:rFonts w:cs="Times New Roman"/>
            <w:color w:val="auto"/>
            <w:sz w:val="21"/>
            <w:szCs w:val="21"/>
          </w:rPr>
          <w:delText xml:space="preserve"> </w:delText>
        </w:r>
        <w:r>
          <w:rPr>
            <w:rFonts w:eastAsia="宋体" w:cs="Times New Roman" w:hint="eastAsia"/>
            <w:color w:val="auto"/>
            <w:sz w:val="21"/>
            <w:szCs w:val="21"/>
          </w:rPr>
          <w:tab/>
        </w:r>
      </w:del>
      <w:r>
        <w:rPr>
          <w:rFonts w:eastAsia="宋体" w:cs="Times New Roman" w:hint="eastAsia"/>
          <w:color w:val="auto"/>
          <w:sz w:val="21"/>
          <w:szCs w:val="21"/>
        </w:rPr>
        <w:tab/>
      </w:r>
      <w:ins w:id="23" w:author="Lina" w:date="2024-10-24T16:09:00Z">
        <w:r>
          <w:rPr>
            <w:rFonts w:eastAsia="宋体" w:cs="Times New Roman" w:hint="eastAsia"/>
            <w:color w:val="auto"/>
            <w:sz w:val="21"/>
            <w:szCs w:val="21"/>
          </w:rPr>
          <w:t xml:space="preserve">      </w:t>
        </w:r>
      </w:ins>
      <w:del w:id="24" w:author="Lina" w:date="2024-10-24T16:09:00Z">
        <w:r>
          <w:rPr>
            <w:rFonts w:eastAsia="宋体" w:cs="Times New Roman" w:hint="eastAsia"/>
            <w:color w:val="auto"/>
            <w:sz w:val="21"/>
            <w:szCs w:val="21"/>
          </w:rPr>
          <w:tab/>
        </w:r>
        <w:r>
          <w:rPr>
            <w:rFonts w:eastAsia="宋体" w:cs="Times New Roman" w:hint="eastAsia"/>
            <w:color w:val="auto"/>
            <w:sz w:val="21"/>
            <w:szCs w:val="21"/>
          </w:rPr>
          <w:tab/>
        </w:r>
        <w:r>
          <w:rPr>
            <w:rFonts w:eastAsia="宋体" w:cs="Times New Roman"/>
            <w:color w:val="auto"/>
            <w:sz w:val="21"/>
            <w:szCs w:val="21"/>
          </w:rPr>
          <w:delText xml:space="preserve">             </w:delText>
        </w:r>
        <w:r>
          <w:rPr>
            <w:rFonts w:eastAsia="宋体" w:cs="Times New Roman" w:hint="eastAsia"/>
            <w:color w:val="auto"/>
            <w:sz w:val="21"/>
            <w:szCs w:val="21"/>
          </w:rPr>
          <w:delText xml:space="preserve">                                                                                         </w:delText>
        </w:r>
      </w:del>
      <w:r>
        <w:rPr>
          <w:rFonts w:eastAsia="宋体" w:cs="Times New Roman" w:hint="eastAsia"/>
          <w:color w:val="auto"/>
          <w:sz w:val="21"/>
          <w:szCs w:val="21"/>
        </w:rPr>
        <w:t xml:space="preserve"> 08/2023                        </w:t>
      </w:r>
    </w:p>
    <w:p w14:paraId="3268EBF2" w14:textId="3F6816FB" w:rsidR="00002181" w:rsidRPr="00857EF7" w:rsidRDefault="00000000" w:rsidP="00857EF7">
      <w:pPr>
        <w:pStyle w:val="paragraph"/>
        <w:numPr>
          <w:ilvl w:val="0"/>
          <w:numId w:val="6"/>
        </w:numPr>
        <w:spacing w:before="0" w:after="0" w:line="240" w:lineRule="exact"/>
        <w:jc w:val="both"/>
        <w:rPr>
          <w:del w:id="25" w:author="Lina" w:date="2024-10-24T16:19:00Z"/>
          <w:rFonts w:eastAsia="宋体" w:cs="Times New Roman"/>
          <w:color w:val="auto"/>
          <w:sz w:val="21"/>
          <w:szCs w:val="21"/>
        </w:rPr>
      </w:pPr>
      <w:r>
        <w:rPr>
          <w:rFonts w:eastAsia="宋体" w:cs="Times New Roman"/>
          <w:color w:val="auto"/>
          <w:sz w:val="21"/>
          <w:szCs w:val="21"/>
        </w:rPr>
        <w:t>S</w:t>
      </w:r>
      <w:r>
        <w:rPr>
          <w:rFonts w:eastAsia="宋体" w:cs="Times New Roman" w:hint="eastAsia"/>
          <w:color w:val="auto"/>
          <w:sz w:val="21"/>
          <w:szCs w:val="21"/>
        </w:rPr>
        <w:t xml:space="preserve">tudied three courses related to the macroeconomics, business cycle, and </w:t>
      </w:r>
      <w:r>
        <w:rPr>
          <w:rFonts w:eastAsia="宋体" w:cs="Times New Roman"/>
          <w:color w:val="auto"/>
          <w:sz w:val="21"/>
          <w:szCs w:val="21"/>
          <w:highlight w:val="yellow"/>
        </w:rPr>
        <w:t>social</w:t>
      </w:r>
      <w:r>
        <w:rPr>
          <w:rFonts w:eastAsia="宋体" w:cs="Times New Roman" w:hint="eastAsia"/>
          <w:color w:val="auto"/>
          <w:sz w:val="21"/>
          <w:szCs w:val="21"/>
          <w:highlight w:val="yellow"/>
        </w:rPr>
        <w:t xml:space="preserve"> inequality</w:t>
      </w:r>
      <w:ins w:id="26" w:author="Lina" w:date="2024-10-24T16:18:00Z">
        <w:r>
          <w:rPr>
            <w:rFonts w:eastAsia="宋体" w:cs="Times New Roman" w:hint="eastAsia"/>
            <w:color w:val="auto"/>
            <w:sz w:val="21"/>
            <w:szCs w:val="21"/>
            <w:highlight w:val="yellow"/>
          </w:rPr>
          <w:t xml:space="preserve">; </w:t>
        </w:r>
      </w:ins>
      <w:ins w:id="27" w:author="Lina" w:date="2024-10-24T16:19:00Z">
        <w:r>
          <w:rPr>
            <w:rFonts w:eastAsia="宋体" w:cs="Times New Roman" w:hint="eastAsia"/>
            <w:color w:val="auto"/>
            <w:sz w:val="21"/>
            <w:szCs w:val="21"/>
            <w:highlight w:val="yellow"/>
          </w:rPr>
          <w:t>achieved grade A</w:t>
        </w:r>
      </w:ins>
    </w:p>
    <w:p w14:paraId="7E305FC1" w14:textId="39819144" w:rsidR="00002181" w:rsidRDefault="00000000">
      <w:pPr>
        <w:pStyle w:val="paragraph"/>
        <w:numPr>
          <w:ilvl w:val="0"/>
          <w:numId w:val="6"/>
        </w:numPr>
        <w:spacing w:before="0" w:after="0" w:line="240" w:lineRule="exact"/>
        <w:jc w:val="both"/>
        <w:rPr>
          <w:rFonts w:eastAsia="宋体" w:cs="Times New Roman"/>
          <w:color w:val="auto"/>
          <w:sz w:val="21"/>
          <w:szCs w:val="21"/>
        </w:rPr>
      </w:pPr>
      <w:r>
        <w:rPr>
          <w:rFonts w:eastAsia="宋体" w:cs="Times New Roman"/>
          <w:color w:val="auto"/>
          <w:sz w:val="21"/>
          <w:szCs w:val="21"/>
        </w:rPr>
        <w:t>Conducted three group research</w:t>
      </w:r>
      <w:r>
        <w:rPr>
          <w:rFonts w:eastAsia="宋体" w:cs="Times New Roman" w:hint="eastAsia"/>
          <w:color w:val="auto"/>
          <w:sz w:val="21"/>
          <w:szCs w:val="21"/>
        </w:rPr>
        <w:t>es</w:t>
      </w:r>
      <w:r>
        <w:rPr>
          <w:rFonts w:eastAsia="宋体" w:cs="Times New Roman"/>
          <w:color w:val="auto"/>
          <w:sz w:val="21"/>
          <w:szCs w:val="21"/>
        </w:rPr>
        <w:t xml:space="preserve"> on Fans of </w:t>
      </w:r>
      <w:ins w:id="28" w:author="Lina" w:date="2024-10-24T16:20:00Z">
        <w:r>
          <w:rPr>
            <w:rFonts w:eastAsia="宋体" w:cs="Times New Roman" w:hint="eastAsia"/>
            <w:color w:val="auto"/>
            <w:sz w:val="21"/>
            <w:szCs w:val="21"/>
          </w:rPr>
          <w:t>E</w:t>
        </w:r>
      </w:ins>
      <w:r>
        <w:rPr>
          <w:rFonts w:eastAsia="宋体" w:cs="Times New Roman"/>
          <w:color w:val="auto"/>
          <w:sz w:val="21"/>
          <w:szCs w:val="21"/>
        </w:rPr>
        <w:t xml:space="preserve">conomics, </w:t>
      </w:r>
      <w:ins w:id="29" w:author="Lina" w:date="2024-10-24T16:20:00Z">
        <w:r>
          <w:rPr>
            <w:rFonts w:eastAsia="宋体" w:cs="Times New Roman" w:hint="eastAsia"/>
            <w:color w:val="auto"/>
            <w:sz w:val="21"/>
            <w:szCs w:val="21"/>
          </w:rPr>
          <w:t>I</w:t>
        </w:r>
      </w:ins>
      <w:r>
        <w:rPr>
          <w:rFonts w:eastAsia="宋体" w:cs="Times New Roman"/>
          <w:color w:val="auto"/>
          <w:sz w:val="21"/>
          <w:szCs w:val="21"/>
        </w:rPr>
        <w:t xml:space="preserve">nflation in Zimbabwe, and Japan’s </w:t>
      </w:r>
      <w:ins w:id="30" w:author="Lina" w:date="2024-10-24T16:20:00Z">
        <w:r>
          <w:rPr>
            <w:rFonts w:eastAsia="宋体" w:cs="Times New Roman" w:hint="eastAsia"/>
            <w:color w:val="auto"/>
            <w:sz w:val="21"/>
            <w:szCs w:val="21"/>
          </w:rPr>
          <w:t>P</w:t>
        </w:r>
      </w:ins>
      <w:r>
        <w:rPr>
          <w:rFonts w:eastAsia="宋体" w:cs="Times New Roman"/>
          <w:color w:val="auto"/>
          <w:sz w:val="21"/>
          <w:szCs w:val="21"/>
        </w:rPr>
        <w:t xml:space="preserve">ast and </w:t>
      </w:r>
      <w:ins w:id="31" w:author="Lina" w:date="2024-10-24T16:20:00Z">
        <w:r>
          <w:rPr>
            <w:rFonts w:eastAsia="宋体" w:cs="Times New Roman" w:hint="eastAsia"/>
            <w:color w:val="auto"/>
            <w:sz w:val="21"/>
            <w:szCs w:val="21"/>
          </w:rPr>
          <w:t>P</w:t>
        </w:r>
      </w:ins>
      <w:r>
        <w:rPr>
          <w:rFonts w:eastAsia="宋体" w:cs="Times New Roman"/>
          <w:color w:val="auto"/>
          <w:sz w:val="21"/>
          <w:szCs w:val="21"/>
        </w:rPr>
        <w:t xml:space="preserve">resent </w:t>
      </w:r>
      <w:ins w:id="32" w:author="Lina" w:date="2024-10-24T16:20:00Z">
        <w:r>
          <w:rPr>
            <w:rFonts w:eastAsia="宋体" w:cs="Times New Roman" w:hint="eastAsia"/>
            <w:color w:val="auto"/>
            <w:sz w:val="21"/>
            <w:szCs w:val="21"/>
          </w:rPr>
          <w:t>E</w:t>
        </w:r>
      </w:ins>
      <w:r>
        <w:rPr>
          <w:rFonts w:eastAsia="宋体" w:cs="Times New Roman"/>
          <w:color w:val="auto"/>
          <w:sz w:val="21"/>
          <w:szCs w:val="21"/>
        </w:rPr>
        <w:t>conomy; a capstone project on How Does Social Media Affect Companies</w:t>
      </w:r>
      <w:ins w:id="33" w:author="Lina" w:date="2024-10-24T16:20:00Z">
        <w:r>
          <w:rPr>
            <w:rFonts w:eastAsia="宋体" w:cs="Times New Roman" w:hint="eastAsia"/>
            <w:color w:val="auto"/>
            <w:sz w:val="21"/>
            <w:szCs w:val="21"/>
          </w:rPr>
          <w:t xml:space="preserve"> </w:t>
        </w:r>
      </w:ins>
      <w:ins w:id="34" w:author="Lina" w:date="2024-10-24T16:21:00Z">
        <w:r>
          <w:rPr>
            <w:rFonts w:eastAsia="宋体" w:cs="Times New Roman" w:hint="eastAsia"/>
            <w:color w:val="auto"/>
            <w:sz w:val="21"/>
            <w:szCs w:val="21"/>
          </w:rPr>
          <w:t>which graded the highest score</w:t>
        </w:r>
      </w:ins>
    </w:p>
    <w:p w14:paraId="20D65BD6" w14:textId="0308D986" w:rsidR="00002181" w:rsidRDefault="00000000" w:rsidP="00002181">
      <w:pPr>
        <w:pStyle w:val="paragraph"/>
        <w:tabs>
          <w:tab w:val="left" w:pos="720"/>
        </w:tabs>
        <w:spacing w:before="0" w:after="0" w:line="240" w:lineRule="exact"/>
        <w:rPr>
          <w:rFonts w:eastAsia="宋体" w:cs="Times New Roman"/>
          <w:color w:val="auto"/>
          <w:sz w:val="21"/>
          <w:szCs w:val="21"/>
        </w:rPr>
        <w:pPrChange w:id="35" w:author="Lina" w:date="2024-10-24T15:45:00Z">
          <w:pPr>
            <w:pStyle w:val="paragraph"/>
            <w:tabs>
              <w:tab w:val="left" w:pos="720"/>
            </w:tabs>
            <w:spacing w:before="0" w:after="0" w:line="240" w:lineRule="exact"/>
            <w:jc w:val="both"/>
          </w:pPr>
        </w:pPrChange>
      </w:pPr>
      <w:r>
        <w:rPr>
          <w:rFonts w:ascii="Times New Roman Bold" w:eastAsia="宋体" w:hAnsi="Times New Roman Bold" w:cs="Times New Roman Bold" w:hint="eastAsia"/>
          <w:b/>
          <w:bCs/>
          <w:color w:val="auto"/>
          <w:sz w:val="21"/>
          <w:szCs w:val="21"/>
        </w:rPr>
        <w:t xml:space="preserve">Team </w:t>
      </w:r>
      <w:ins w:id="36" w:author="Lina" w:date="2024-10-24T16:23:00Z">
        <w:r>
          <w:rPr>
            <w:rFonts w:ascii="Times New Roman Bold" w:eastAsia="宋体" w:hAnsi="Times New Roman Bold" w:cs="Times New Roman Bold" w:hint="eastAsia"/>
            <w:b/>
            <w:bCs/>
            <w:color w:val="auto"/>
            <w:sz w:val="21"/>
            <w:szCs w:val="21"/>
          </w:rPr>
          <w:t>L</w:t>
        </w:r>
      </w:ins>
      <w:r>
        <w:rPr>
          <w:rFonts w:ascii="Times New Roman Bold" w:eastAsia="宋体" w:hAnsi="Times New Roman Bold" w:cs="Times New Roman Bold" w:hint="eastAsia"/>
          <w:b/>
          <w:bCs/>
          <w:color w:val="auto"/>
          <w:sz w:val="21"/>
          <w:szCs w:val="21"/>
        </w:rPr>
        <w:t>eader, Group research on How Does Social Media Affect Companies</w:t>
      </w:r>
      <w:r>
        <w:rPr>
          <w:rFonts w:eastAsia="宋体" w:cs="Times New Roman" w:hint="eastAsia"/>
          <w:color w:val="auto"/>
          <w:sz w:val="21"/>
          <w:szCs w:val="21"/>
        </w:rPr>
        <w:t xml:space="preserve">                                          </w:t>
      </w:r>
      <w:del w:id="37" w:author="Lina" w:date="2024-10-24T16:23:00Z">
        <w:r>
          <w:rPr>
            <w:rFonts w:eastAsia="宋体" w:cs="Times New Roman" w:hint="eastAsia"/>
            <w:color w:val="auto"/>
            <w:sz w:val="21"/>
            <w:szCs w:val="21"/>
          </w:rPr>
          <w:delText xml:space="preserve"> </w:delText>
        </w:r>
      </w:del>
      <w:del w:id="38" w:author="Lina" w:date="2024-10-24T15:45:00Z">
        <w:r>
          <w:rPr>
            <w:rFonts w:eastAsia="宋体" w:cs="Times New Roman" w:hint="eastAsia"/>
            <w:color w:val="auto"/>
            <w:sz w:val="21"/>
            <w:szCs w:val="21"/>
          </w:rPr>
          <w:delText xml:space="preserve">  </w:delText>
        </w:r>
      </w:del>
      <w:r>
        <w:rPr>
          <w:rFonts w:eastAsia="宋体" w:cs="Times New Roman" w:hint="eastAsia"/>
          <w:color w:val="auto"/>
          <w:sz w:val="21"/>
          <w:szCs w:val="21"/>
        </w:rPr>
        <w:t xml:space="preserve">08/2023                           </w:t>
      </w:r>
      <w:r>
        <w:rPr>
          <w:rFonts w:eastAsia="宋体" w:cs="Times New Roman"/>
          <w:color w:val="auto"/>
          <w:sz w:val="21"/>
          <w:szCs w:val="21"/>
        </w:rPr>
        <w:t xml:space="preserve"> </w:t>
      </w:r>
      <w:r>
        <w:rPr>
          <w:rFonts w:eastAsia="宋体" w:cs="Times New Roman" w:hint="eastAsia"/>
          <w:color w:val="auto"/>
          <w:sz w:val="21"/>
          <w:szCs w:val="21"/>
        </w:rPr>
        <w:t xml:space="preserve">                   </w:t>
      </w:r>
      <w:r>
        <w:rPr>
          <w:rFonts w:ascii="Times New Roman Bold" w:eastAsia="宋体" w:hAnsi="Times New Roman Bold" w:cs="Times New Roman Bold"/>
          <w:b/>
          <w:bCs/>
          <w:color w:val="auto"/>
          <w:sz w:val="21"/>
          <w:szCs w:val="21"/>
        </w:rPr>
        <w:t xml:space="preserve">   </w:t>
      </w:r>
      <w:r>
        <w:rPr>
          <w:rFonts w:eastAsia="宋体" w:cs="Times New Roman"/>
          <w:color w:val="auto"/>
          <w:sz w:val="21"/>
          <w:szCs w:val="21"/>
        </w:rPr>
        <w:t xml:space="preserve">           </w:t>
      </w:r>
    </w:p>
    <w:p w14:paraId="5A8DE9CC" w14:textId="77777777" w:rsidR="00002181" w:rsidRDefault="00000000">
      <w:pPr>
        <w:pStyle w:val="paragraph"/>
        <w:numPr>
          <w:ilvl w:val="0"/>
          <w:numId w:val="7"/>
        </w:numPr>
        <w:spacing w:before="0" w:after="0" w:line="240" w:lineRule="exact"/>
        <w:jc w:val="both"/>
        <w:rPr>
          <w:rFonts w:eastAsia="Calibri" w:cs="Times New Roman"/>
          <w:color w:val="auto"/>
          <w:sz w:val="21"/>
          <w:szCs w:val="21"/>
        </w:rPr>
      </w:pPr>
      <w:r>
        <w:rPr>
          <w:rFonts w:eastAsiaTheme="minorEastAsia" w:cs="Times New Roman" w:hint="eastAsia"/>
          <w:color w:val="auto"/>
          <w:sz w:val="21"/>
          <w:szCs w:val="21"/>
        </w:rPr>
        <w:t>O</w:t>
      </w:r>
      <w:r>
        <w:rPr>
          <w:rFonts w:eastAsiaTheme="minorEastAsia" w:cs="Times New Roman"/>
          <w:color w:val="auto"/>
          <w:sz w:val="21"/>
          <w:szCs w:val="21"/>
        </w:rPr>
        <w:t>rchestrate</w:t>
      </w:r>
      <w:r>
        <w:rPr>
          <w:rFonts w:eastAsiaTheme="minorEastAsia" w:cs="Times New Roman" w:hint="eastAsia"/>
          <w:color w:val="auto"/>
          <w:sz w:val="21"/>
          <w:szCs w:val="21"/>
        </w:rPr>
        <w:t xml:space="preserve">d the working structure with team members, tracked targeted promotion, coordinated and handled problems in the work, achieved the highest grade and evaluation </w:t>
      </w:r>
    </w:p>
    <w:p w14:paraId="114F14C6" w14:textId="77777777" w:rsidR="00002181" w:rsidRDefault="00000000">
      <w:pPr>
        <w:pStyle w:val="paragraph"/>
        <w:numPr>
          <w:ilvl w:val="0"/>
          <w:numId w:val="7"/>
        </w:numPr>
        <w:spacing w:before="0" w:after="0" w:line="240" w:lineRule="exact"/>
        <w:jc w:val="both"/>
        <w:rPr>
          <w:rFonts w:eastAsia="Calibri" w:cs="Times New Roman"/>
          <w:color w:val="auto"/>
          <w:sz w:val="21"/>
          <w:szCs w:val="21"/>
        </w:rPr>
      </w:pPr>
      <w:r>
        <w:rPr>
          <w:rFonts w:eastAsiaTheme="minorEastAsia" w:cs="Times New Roman"/>
          <w:color w:val="auto"/>
          <w:sz w:val="21"/>
          <w:szCs w:val="21"/>
        </w:rPr>
        <w:t>S</w:t>
      </w:r>
      <w:r>
        <w:rPr>
          <w:rFonts w:eastAsiaTheme="minorEastAsia" w:cs="Times New Roman" w:hint="eastAsia"/>
          <w:color w:val="auto"/>
          <w:sz w:val="21"/>
          <w:szCs w:val="21"/>
        </w:rPr>
        <w:t xml:space="preserve">earched the influencing power of social media, collected financial information of two companies, analyzed business </w:t>
      </w:r>
      <w:r>
        <w:rPr>
          <w:rFonts w:eastAsiaTheme="minorEastAsia" w:cs="Times New Roman"/>
          <w:color w:val="auto"/>
          <w:sz w:val="21"/>
          <w:szCs w:val="21"/>
        </w:rPr>
        <w:t>performance</w:t>
      </w:r>
      <w:r>
        <w:rPr>
          <w:rFonts w:eastAsiaTheme="minorEastAsia" w:cs="Times New Roman" w:hint="eastAsia"/>
          <w:color w:val="auto"/>
          <w:sz w:val="21"/>
          <w:szCs w:val="21"/>
        </w:rPr>
        <w:t xml:space="preserve"> via financial data, designed a poster together</w:t>
      </w:r>
    </w:p>
    <w:p w14:paraId="21DCA55B" w14:textId="0D720CAF" w:rsidR="00002181" w:rsidRDefault="00000000" w:rsidP="00002181">
      <w:pPr>
        <w:pStyle w:val="paragraph"/>
        <w:tabs>
          <w:tab w:val="left" w:pos="720"/>
        </w:tabs>
        <w:spacing w:before="0" w:after="0" w:line="240" w:lineRule="exact"/>
        <w:rPr>
          <w:rFonts w:eastAsia="宋体" w:cs="Times New Roman"/>
          <w:color w:val="auto"/>
          <w:sz w:val="21"/>
          <w:szCs w:val="21"/>
        </w:rPr>
        <w:pPrChange w:id="39" w:author="Lina" w:date="2024-10-24T15:45:00Z">
          <w:pPr>
            <w:pStyle w:val="paragraph"/>
            <w:tabs>
              <w:tab w:val="left" w:pos="720"/>
            </w:tabs>
            <w:spacing w:before="0" w:after="0" w:line="240" w:lineRule="exact"/>
            <w:jc w:val="both"/>
          </w:pPr>
        </w:pPrChange>
      </w:pPr>
      <w:r>
        <w:rPr>
          <w:rFonts w:eastAsiaTheme="minorEastAsia" w:cs="Times New Roman"/>
          <w:b/>
          <w:bCs/>
          <w:color w:val="auto"/>
          <w:sz w:val="21"/>
          <w:szCs w:val="21"/>
        </w:rPr>
        <w:t>Competitor</w:t>
      </w:r>
      <w:r>
        <w:rPr>
          <w:rFonts w:eastAsiaTheme="minorEastAsia" w:cs="Times New Roman" w:hint="eastAsia"/>
          <w:b/>
          <w:bCs/>
          <w:i/>
          <w:iCs/>
          <w:color w:val="auto"/>
          <w:sz w:val="21"/>
          <w:szCs w:val="21"/>
        </w:rPr>
        <w:t xml:space="preserve">, </w:t>
      </w:r>
      <w:r>
        <w:rPr>
          <w:rFonts w:eastAsiaTheme="minorEastAsia" w:cs="Times New Roman"/>
          <w:b/>
          <w:bCs/>
          <w:i/>
          <w:iCs/>
          <w:color w:val="auto"/>
          <w:sz w:val="21"/>
          <w:szCs w:val="21"/>
        </w:rPr>
        <w:t xml:space="preserve">Fruit Industry Legend </w:t>
      </w:r>
      <w:r>
        <w:rPr>
          <w:rFonts w:eastAsiaTheme="minorEastAsia" w:cs="Times New Roman"/>
          <w:b/>
          <w:bCs/>
          <w:color w:val="auto"/>
          <w:sz w:val="21"/>
          <w:szCs w:val="21"/>
        </w:rPr>
        <w:t>Industry Chain</w:t>
      </w:r>
      <w:r>
        <w:rPr>
          <w:rFonts w:eastAsiaTheme="minorEastAsia" w:cs="Times New Roman" w:hint="eastAsia"/>
          <w:b/>
          <w:bCs/>
          <w:color w:val="auto"/>
          <w:sz w:val="21"/>
          <w:szCs w:val="21"/>
        </w:rPr>
        <w:t xml:space="preserve"> </w:t>
      </w:r>
      <w:r>
        <w:rPr>
          <w:rFonts w:eastAsiaTheme="minorEastAsia" w:cs="Times New Roman"/>
          <w:b/>
          <w:bCs/>
          <w:color w:val="auto"/>
          <w:sz w:val="21"/>
          <w:szCs w:val="21"/>
        </w:rPr>
        <w:t xml:space="preserve">Management Simulation </w:t>
      </w:r>
      <w:ins w:id="40" w:author="Lina" w:date="2024-10-24T16:25:00Z">
        <w:r>
          <w:rPr>
            <w:rFonts w:eastAsiaTheme="minorEastAsia" w:cs="Times New Roman" w:hint="eastAsia"/>
            <w:b/>
            <w:bCs/>
            <w:color w:val="auto"/>
            <w:sz w:val="21"/>
            <w:szCs w:val="21"/>
          </w:rPr>
          <w:t>Competition</w:t>
        </w:r>
      </w:ins>
      <w:r>
        <w:rPr>
          <w:rFonts w:eastAsiaTheme="minorEastAsia" w:cs="Times New Roman" w:hint="eastAsia"/>
          <w:b/>
          <w:bCs/>
          <w:color w:val="auto"/>
          <w:sz w:val="21"/>
          <w:szCs w:val="21"/>
        </w:rPr>
        <w:t xml:space="preserve">       </w:t>
      </w:r>
      <w:r>
        <w:rPr>
          <w:rFonts w:eastAsia="宋体" w:cs="Times New Roman" w:hint="eastAsia"/>
          <w:color w:val="auto"/>
          <w:sz w:val="21"/>
          <w:szCs w:val="21"/>
        </w:rPr>
        <w:t xml:space="preserve">             </w:t>
      </w:r>
      <w:del w:id="41" w:author="Lina" w:date="2024-10-24T16:25:00Z">
        <w:r>
          <w:rPr>
            <w:rFonts w:eastAsia="宋体" w:cs="Times New Roman" w:hint="eastAsia"/>
            <w:color w:val="auto"/>
            <w:sz w:val="21"/>
            <w:szCs w:val="21"/>
          </w:rPr>
          <w:delText xml:space="preserve">        </w:delText>
        </w:r>
      </w:del>
      <w:del w:id="42" w:author="Lina" w:date="2024-10-24T15:45:00Z">
        <w:r>
          <w:rPr>
            <w:rFonts w:eastAsia="宋体" w:cs="Times New Roman" w:hint="eastAsia"/>
            <w:color w:val="auto"/>
            <w:sz w:val="21"/>
            <w:szCs w:val="21"/>
          </w:rPr>
          <w:delText xml:space="preserve">  </w:delText>
        </w:r>
      </w:del>
      <w:r>
        <w:rPr>
          <w:rFonts w:eastAsia="宋体" w:cs="Times New Roman" w:hint="eastAsia"/>
          <w:color w:val="auto"/>
          <w:sz w:val="21"/>
          <w:szCs w:val="21"/>
        </w:rPr>
        <w:t>11/2022</w:t>
      </w:r>
    </w:p>
    <w:p w14:paraId="28C05B18" w14:textId="77777777" w:rsidR="00002181" w:rsidRDefault="00000000">
      <w:pPr>
        <w:pStyle w:val="paragraph"/>
        <w:numPr>
          <w:ilvl w:val="0"/>
          <w:numId w:val="7"/>
        </w:numPr>
        <w:spacing w:before="0" w:after="0" w:line="240" w:lineRule="exact"/>
        <w:ind w:right="522"/>
        <w:jc w:val="both"/>
        <w:rPr>
          <w:rFonts w:eastAsiaTheme="minorEastAsia" w:cs="Times New Roman"/>
          <w:color w:val="auto"/>
          <w:sz w:val="21"/>
          <w:szCs w:val="21"/>
        </w:rPr>
      </w:pPr>
      <w:r>
        <w:rPr>
          <w:rFonts w:eastAsiaTheme="minorEastAsia" w:cs="Times New Roman"/>
          <w:color w:val="auto"/>
          <w:sz w:val="21"/>
          <w:szCs w:val="21"/>
        </w:rPr>
        <w:t>C</w:t>
      </w:r>
      <w:r>
        <w:rPr>
          <w:rFonts w:eastAsiaTheme="minorEastAsia" w:cs="Times New Roman" w:hint="eastAsia"/>
          <w:color w:val="auto"/>
          <w:sz w:val="21"/>
          <w:szCs w:val="21"/>
        </w:rPr>
        <w:t>alculated the market share, assessed the type of market structure</w:t>
      </w:r>
    </w:p>
    <w:p w14:paraId="767362AF" w14:textId="77777777" w:rsidR="00002181" w:rsidRDefault="00000000">
      <w:pPr>
        <w:pStyle w:val="paragraph"/>
        <w:numPr>
          <w:ilvl w:val="0"/>
          <w:numId w:val="7"/>
        </w:numPr>
        <w:spacing w:before="0" w:after="0" w:line="240" w:lineRule="exact"/>
        <w:ind w:right="522"/>
        <w:jc w:val="both"/>
        <w:rPr>
          <w:rFonts w:eastAsiaTheme="minorEastAsia" w:cs="Times New Roman"/>
          <w:color w:val="auto"/>
          <w:sz w:val="21"/>
          <w:szCs w:val="21"/>
        </w:rPr>
      </w:pPr>
      <w:r>
        <w:rPr>
          <w:rFonts w:eastAsiaTheme="minorEastAsia" w:cs="Times New Roman"/>
          <w:color w:val="auto"/>
          <w:sz w:val="21"/>
          <w:szCs w:val="21"/>
        </w:rPr>
        <w:t>E</w:t>
      </w:r>
      <w:r>
        <w:rPr>
          <w:rFonts w:eastAsiaTheme="minorEastAsia" w:cs="Times New Roman" w:hint="eastAsia"/>
          <w:color w:val="auto"/>
          <w:sz w:val="21"/>
          <w:szCs w:val="21"/>
        </w:rPr>
        <w:t xml:space="preserve">valuated gross profit margin of firms, convinced suppliers to sell fruits at a lower price, set the price for fruit juice  </w:t>
      </w:r>
    </w:p>
    <w:p w14:paraId="439DD1E7" w14:textId="77777777" w:rsidR="00002181" w:rsidRDefault="00000000" w:rsidP="00002181">
      <w:pPr>
        <w:pStyle w:val="paragraph"/>
        <w:spacing w:beforeLines="50" w:before="120" w:after="0" w:line="240" w:lineRule="exact"/>
        <w:jc w:val="both"/>
        <w:rPr>
          <w:rFonts w:eastAsia="Segoe UI" w:cs="Times New Roman"/>
          <w:color w:val="auto"/>
          <w:sz w:val="21"/>
          <w:szCs w:val="21"/>
        </w:rPr>
        <w:pPrChange w:id="43" w:author="Lina" w:date="2024-10-24T15:46:00Z">
          <w:pPr>
            <w:pStyle w:val="paragraph"/>
            <w:spacing w:before="0" w:after="0" w:line="240" w:lineRule="exact"/>
            <w:jc w:val="both"/>
          </w:pPr>
        </w:pPrChange>
      </w:pPr>
      <w:r>
        <w:rPr>
          <w:rFonts w:eastAsia="Calibri" w:cs="Times New Roman"/>
          <w:b/>
          <w:bCs/>
          <w:color w:val="auto"/>
          <w:sz w:val="21"/>
          <w:szCs w:val="21"/>
        </w:rPr>
        <w:t>STANDARD TESTS</w:t>
      </w:r>
      <w:r>
        <w:rPr>
          <w:rFonts w:eastAsia="Calibri" w:cs="Times New Roman"/>
          <w:color w:val="auto"/>
          <w:sz w:val="21"/>
          <w:szCs w:val="21"/>
        </w:rPr>
        <w:t> </w:t>
      </w:r>
    </w:p>
    <w:p w14:paraId="188A6E5A" w14:textId="77777777" w:rsidR="00002181" w:rsidRDefault="00000000">
      <w:pPr>
        <w:pStyle w:val="paragraph"/>
        <w:numPr>
          <w:ilvl w:val="0"/>
          <w:numId w:val="8"/>
        </w:numPr>
        <w:spacing w:before="0" w:after="0" w:line="240" w:lineRule="exact"/>
        <w:jc w:val="both"/>
        <w:rPr>
          <w:rFonts w:eastAsia="宋体" w:cs="Times New Roman"/>
          <w:color w:val="auto"/>
          <w:sz w:val="21"/>
          <w:szCs w:val="21"/>
        </w:rPr>
      </w:pPr>
      <w:r>
        <w:rPr>
          <w:rFonts w:eastAsia="宋体" w:cs="Times New Roman"/>
          <w:color w:val="auto"/>
          <w:sz w:val="21"/>
          <w:szCs w:val="21"/>
        </w:rPr>
        <w:t xml:space="preserve">AL Subjects: </w:t>
      </w:r>
      <w:r>
        <w:rPr>
          <w:rFonts w:eastAsia="宋体" w:cs="Times New Roman" w:hint="eastAsia"/>
          <w:color w:val="auto"/>
          <w:sz w:val="21"/>
          <w:szCs w:val="21"/>
        </w:rPr>
        <w:t xml:space="preserve">Accounting, </w:t>
      </w:r>
      <w:r>
        <w:rPr>
          <w:rFonts w:eastAsia="宋体" w:cs="Times New Roman"/>
          <w:color w:val="auto"/>
          <w:sz w:val="21"/>
          <w:szCs w:val="21"/>
        </w:rPr>
        <w:t>Economics</w:t>
      </w:r>
      <w:r>
        <w:rPr>
          <w:rFonts w:eastAsia="宋体" w:cs="Times New Roman" w:hint="eastAsia"/>
          <w:color w:val="auto"/>
          <w:sz w:val="21"/>
          <w:szCs w:val="21"/>
        </w:rPr>
        <w:t>,</w:t>
      </w:r>
      <w:r>
        <w:rPr>
          <w:rFonts w:eastAsia="宋体" w:cs="Times New Roman"/>
          <w:color w:val="auto"/>
          <w:sz w:val="21"/>
          <w:szCs w:val="21"/>
        </w:rPr>
        <w:t xml:space="preserve"> Math, Chemistry, </w:t>
      </w:r>
      <w:r>
        <w:rPr>
          <w:rFonts w:eastAsia="宋体" w:cs="Times New Roman" w:hint="eastAsia"/>
          <w:color w:val="auto"/>
          <w:sz w:val="21"/>
          <w:szCs w:val="21"/>
        </w:rPr>
        <w:t>Chinese A</w:t>
      </w:r>
    </w:p>
    <w:p w14:paraId="11B82799" w14:textId="77777777" w:rsidR="00002181" w:rsidRDefault="00000000">
      <w:pPr>
        <w:pStyle w:val="paragraph"/>
        <w:numPr>
          <w:ilvl w:val="0"/>
          <w:numId w:val="8"/>
        </w:numPr>
        <w:spacing w:before="0" w:after="0" w:line="240" w:lineRule="exact"/>
        <w:jc w:val="both"/>
        <w:rPr>
          <w:rFonts w:eastAsia="宋体" w:cs="Times New Roman"/>
          <w:color w:val="auto"/>
          <w:sz w:val="21"/>
          <w:szCs w:val="21"/>
        </w:rPr>
      </w:pPr>
      <w:r>
        <w:rPr>
          <w:rFonts w:eastAsia="宋体" w:cs="Times New Roman"/>
          <w:color w:val="auto"/>
          <w:sz w:val="21"/>
          <w:szCs w:val="21"/>
        </w:rPr>
        <w:t>AS Subjects: </w:t>
      </w:r>
      <w:r>
        <w:rPr>
          <w:rFonts w:eastAsia="宋体" w:cs="Times New Roman" w:hint="eastAsia"/>
          <w:color w:val="auto"/>
          <w:sz w:val="21"/>
          <w:szCs w:val="21"/>
        </w:rPr>
        <w:t xml:space="preserve">Accounting A, Economics A, </w:t>
      </w:r>
      <w:r>
        <w:rPr>
          <w:rFonts w:eastAsia="宋体" w:cs="Times New Roman"/>
          <w:color w:val="auto"/>
          <w:sz w:val="21"/>
          <w:szCs w:val="21"/>
        </w:rPr>
        <w:t>Math</w:t>
      </w:r>
      <w:r>
        <w:rPr>
          <w:rFonts w:eastAsia="宋体" w:cs="Times New Roman" w:hint="eastAsia"/>
          <w:color w:val="auto"/>
          <w:sz w:val="21"/>
          <w:szCs w:val="21"/>
        </w:rPr>
        <w:t xml:space="preserve"> </w:t>
      </w:r>
      <w:r>
        <w:rPr>
          <w:rFonts w:eastAsia="宋体" w:cs="Times New Roman"/>
          <w:color w:val="auto"/>
          <w:sz w:val="21"/>
          <w:szCs w:val="21"/>
        </w:rPr>
        <w:t>A, Chemistry</w:t>
      </w:r>
      <w:r>
        <w:rPr>
          <w:rFonts w:eastAsia="宋体" w:cs="Times New Roman" w:hint="eastAsia"/>
          <w:color w:val="auto"/>
          <w:sz w:val="21"/>
          <w:szCs w:val="21"/>
        </w:rPr>
        <w:t xml:space="preserve"> </w:t>
      </w:r>
      <w:r>
        <w:rPr>
          <w:rFonts w:eastAsia="宋体" w:cs="Times New Roman"/>
          <w:color w:val="auto"/>
          <w:sz w:val="21"/>
          <w:szCs w:val="21"/>
        </w:rPr>
        <w:t>A</w:t>
      </w:r>
    </w:p>
    <w:p w14:paraId="60D3D533" w14:textId="5D6DDB24" w:rsidR="00002181" w:rsidRDefault="00000000" w:rsidP="00857EF7">
      <w:pPr>
        <w:pStyle w:val="paragraph"/>
        <w:numPr>
          <w:ilvl w:val="0"/>
          <w:numId w:val="8"/>
        </w:numPr>
        <w:spacing w:before="0" w:after="0" w:line="240" w:lineRule="exact"/>
        <w:jc w:val="both"/>
        <w:rPr>
          <w:rFonts w:eastAsia="宋体" w:cs="Times New Roman"/>
          <w:color w:val="auto"/>
          <w:sz w:val="21"/>
          <w:szCs w:val="21"/>
        </w:rPr>
      </w:pPr>
      <w:r w:rsidRPr="00857EF7">
        <w:rPr>
          <w:rFonts w:eastAsia="宋体" w:cs="Times New Roman" w:hint="eastAsia"/>
          <w:color w:val="auto"/>
          <w:sz w:val="21"/>
          <w:szCs w:val="21"/>
        </w:rPr>
        <w:t>IG Subjects:  Economics A*, Math A*, Physics A*, Chemistry A*, English as a Second Language B</w:t>
      </w:r>
    </w:p>
    <w:p w14:paraId="3118C10F" w14:textId="77777777" w:rsidR="008157BA" w:rsidRPr="008157BA" w:rsidRDefault="008157BA" w:rsidP="008157BA">
      <w:pPr>
        <w:pStyle w:val="paragraph"/>
        <w:numPr>
          <w:ilvl w:val="0"/>
          <w:numId w:val="8"/>
        </w:numPr>
        <w:spacing w:before="0" w:after="0" w:line="240" w:lineRule="exact"/>
        <w:jc w:val="both"/>
        <w:rPr>
          <w:del w:id="44" w:author="Lina" w:date="2024-10-24T16:09:00Z"/>
          <w:rFonts w:eastAsia="宋体" w:cs="Times New Roman"/>
          <w:color w:val="auto"/>
          <w:sz w:val="21"/>
          <w:szCs w:val="21"/>
        </w:rPr>
        <w:pPrChange w:id="45" w:author="Lina" w:date="2024-10-24T15:46:00Z">
          <w:pPr>
            <w:pStyle w:val="paragraph"/>
            <w:tabs>
              <w:tab w:val="left" w:pos="720"/>
            </w:tabs>
            <w:spacing w:before="0" w:after="0" w:line="240" w:lineRule="exact"/>
            <w:jc w:val="both"/>
          </w:pPr>
        </w:pPrChange>
      </w:pPr>
      <w:r w:rsidRPr="008157BA">
        <w:rPr>
          <w:rFonts w:eastAsia="宋体" w:cs="Times New Roman" w:hint="eastAsia"/>
          <w:color w:val="auto"/>
          <w:sz w:val="21"/>
          <w:szCs w:val="21"/>
        </w:rPr>
        <w:t>IELTS: 7.0(Listening8.0, Reading6.5, Speaking6.5, Writing6.5)</w:t>
      </w:r>
    </w:p>
    <w:p w14:paraId="4A309CC7" w14:textId="77777777" w:rsidR="008157BA" w:rsidRDefault="008157BA" w:rsidP="00857EF7">
      <w:pPr>
        <w:pStyle w:val="paragraph"/>
        <w:numPr>
          <w:ilvl w:val="0"/>
          <w:numId w:val="8"/>
        </w:numPr>
        <w:spacing w:before="0" w:after="0" w:line="240" w:lineRule="exact"/>
        <w:jc w:val="both"/>
        <w:rPr>
          <w:rFonts w:eastAsia="宋体" w:cs="Times New Roman"/>
          <w:color w:val="auto"/>
          <w:sz w:val="21"/>
          <w:szCs w:val="21"/>
        </w:rPr>
      </w:pPr>
    </w:p>
    <w:p w14:paraId="51864E50" w14:textId="77777777" w:rsidR="00002181" w:rsidRPr="008157BA" w:rsidRDefault="00000000" w:rsidP="008157BA">
      <w:pPr>
        <w:pStyle w:val="paragraph"/>
        <w:numPr>
          <w:ilvl w:val="0"/>
          <w:numId w:val="8"/>
        </w:numPr>
        <w:spacing w:before="0" w:after="0" w:line="240" w:lineRule="exact"/>
        <w:jc w:val="both"/>
        <w:rPr>
          <w:del w:id="46" w:author="Lina" w:date="2024-10-24T16:09:00Z"/>
          <w:rFonts w:eastAsia="宋体" w:cs="Times New Roman"/>
          <w:color w:val="auto"/>
          <w:sz w:val="21"/>
          <w:szCs w:val="21"/>
        </w:rPr>
        <w:pPrChange w:id="47" w:author="Lina" w:date="2024-10-24T15:46:00Z">
          <w:pPr>
            <w:pStyle w:val="paragraph"/>
            <w:tabs>
              <w:tab w:val="left" w:pos="720"/>
            </w:tabs>
            <w:spacing w:before="0" w:after="0" w:line="240" w:lineRule="exact"/>
            <w:jc w:val="both"/>
          </w:pPr>
        </w:pPrChange>
      </w:pPr>
      <w:r w:rsidRPr="008157BA">
        <w:rPr>
          <w:rFonts w:eastAsia="宋体" w:cs="Times New Roman" w:hint="eastAsia"/>
          <w:color w:val="auto"/>
          <w:sz w:val="21"/>
          <w:szCs w:val="21"/>
        </w:rPr>
        <w:t>IELTS: 7.0(Listening8.0, Reading6.5, Speaking6.5, Writing6.5)</w:t>
      </w:r>
    </w:p>
    <w:p w14:paraId="287728A2" w14:textId="77777777" w:rsidR="00002181" w:rsidRDefault="00002181" w:rsidP="008157BA">
      <w:pPr>
        <w:pStyle w:val="paragraph"/>
        <w:spacing w:before="0" w:after="0" w:line="240" w:lineRule="exact"/>
        <w:jc w:val="both"/>
        <w:rPr>
          <w:rFonts w:eastAsia="宋体" w:cs="Times New Roman" w:hint="eastAsia"/>
          <w:color w:val="auto"/>
          <w:sz w:val="21"/>
          <w:szCs w:val="21"/>
        </w:rPr>
        <w:pPrChange w:id="48" w:author="Lina" w:date="2024-10-24T16:09:00Z">
          <w:pPr>
            <w:pStyle w:val="paragraph"/>
            <w:tabs>
              <w:tab w:val="left" w:pos="720"/>
            </w:tabs>
            <w:spacing w:before="0" w:after="0" w:line="240" w:lineRule="exact"/>
            <w:jc w:val="both"/>
          </w:pPr>
        </w:pPrChange>
      </w:pPr>
    </w:p>
    <w:p w14:paraId="7E5E92F5" w14:textId="77777777" w:rsidR="00002181" w:rsidRDefault="00000000">
      <w:pPr>
        <w:pStyle w:val="paragraph"/>
        <w:spacing w:beforeLines="50" w:before="120" w:after="0" w:line="240" w:lineRule="exact"/>
        <w:jc w:val="both"/>
        <w:rPr>
          <w:ins w:id="49" w:author="Lina" w:date="2024-10-24T16:09:00Z"/>
          <w:rFonts w:eastAsia="Segoe UI" w:cs="Times New Roman"/>
          <w:color w:val="auto"/>
          <w:sz w:val="21"/>
          <w:szCs w:val="21"/>
        </w:rPr>
      </w:pPr>
      <w:ins w:id="50" w:author="Lina" w:date="2024-10-24T16:10:00Z">
        <w:r>
          <w:rPr>
            <w:rFonts w:eastAsia="宋体" w:cs="Times New Roman" w:hint="eastAsia"/>
            <w:b/>
            <w:bCs/>
            <w:color w:val="auto"/>
            <w:sz w:val="21"/>
            <w:szCs w:val="21"/>
          </w:rPr>
          <w:t>OTHER</w:t>
        </w:r>
      </w:ins>
      <w:ins w:id="51" w:author="Lina" w:date="2024-10-24T16:09:00Z">
        <w:r>
          <w:rPr>
            <w:rFonts w:eastAsia="Calibri" w:cs="Times New Roman"/>
            <w:b/>
            <w:bCs/>
            <w:color w:val="auto"/>
            <w:sz w:val="21"/>
            <w:szCs w:val="21"/>
          </w:rPr>
          <w:t>S</w:t>
        </w:r>
        <w:r>
          <w:rPr>
            <w:rFonts w:eastAsia="Calibri" w:cs="Times New Roman"/>
            <w:color w:val="auto"/>
            <w:sz w:val="21"/>
            <w:szCs w:val="21"/>
          </w:rPr>
          <w:t> </w:t>
        </w:r>
      </w:ins>
    </w:p>
    <w:p w14:paraId="0D38C57B" w14:textId="77777777" w:rsidR="00002181" w:rsidRDefault="00000000">
      <w:pPr>
        <w:pStyle w:val="paragraph"/>
        <w:numPr>
          <w:ilvl w:val="0"/>
          <w:numId w:val="8"/>
        </w:numPr>
        <w:spacing w:before="0" w:after="0" w:line="240" w:lineRule="exact"/>
        <w:jc w:val="both"/>
        <w:rPr>
          <w:ins w:id="52" w:author="Lina" w:date="2024-10-24T16:11:00Z"/>
          <w:rFonts w:eastAsia="宋体" w:cs="Times New Roman"/>
          <w:color w:val="auto"/>
          <w:sz w:val="21"/>
          <w:szCs w:val="21"/>
        </w:rPr>
      </w:pPr>
      <w:ins w:id="53" w:author="Lina" w:date="2024-10-24T16:10:00Z">
        <w:r>
          <w:rPr>
            <w:rFonts w:eastAsia="宋体" w:cs="Times New Roman" w:hint="eastAsia"/>
            <w:color w:val="auto"/>
            <w:sz w:val="21"/>
            <w:szCs w:val="21"/>
          </w:rPr>
          <w:t>Language</w:t>
        </w:r>
      </w:ins>
      <w:ins w:id="54" w:author="Lina" w:date="2024-10-24T16:09:00Z">
        <w:r>
          <w:rPr>
            <w:rFonts w:eastAsia="宋体" w:cs="Times New Roman"/>
            <w:color w:val="auto"/>
            <w:sz w:val="21"/>
            <w:szCs w:val="21"/>
          </w:rPr>
          <w:t xml:space="preserve">: </w:t>
        </w:r>
      </w:ins>
      <w:ins w:id="55" w:author="Lina" w:date="2024-10-24T16:10:00Z">
        <w:r>
          <w:rPr>
            <w:rFonts w:eastAsia="宋体" w:cs="Times New Roman" w:hint="eastAsia"/>
            <w:color w:val="auto"/>
            <w:sz w:val="21"/>
            <w:szCs w:val="21"/>
          </w:rPr>
          <w:t>Mand</w:t>
        </w:r>
      </w:ins>
      <w:ins w:id="56" w:author="Lina" w:date="2024-10-24T16:11:00Z">
        <w:r>
          <w:rPr>
            <w:rFonts w:eastAsia="宋体" w:cs="Times New Roman" w:hint="eastAsia"/>
            <w:color w:val="auto"/>
            <w:sz w:val="21"/>
            <w:szCs w:val="21"/>
          </w:rPr>
          <w:t>a</w:t>
        </w:r>
      </w:ins>
      <w:ins w:id="57" w:author="Lina" w:date="2024-10-24T16:10:00Z">
        <w:r>
          <w:rPr>
            <w:rFonts w:eastAsia="宋体" w:cs="Times New Roman" w:hint="eastAsia"/>
            <w:color w:val="auto"/>
            <w:sz w:val="21"/>
            <w:szCs w:val="21"/>
          </w:rPr>
          <w:t>rin</w:t>
        </w:r>
      </w:ins>
      <w:ins w:id="58" w:author="Lina" w:date="2024-10-24T16:11:00Z">
        <w:r>
          <w:rPr>
            <w:rFonts w:eastAsia="宋体" w:cs="Times New Roman" w:hint="eastAsia"/>
            <w:color w:val="auto"/>
            <w:sz w:val="21"/>
            <w:szCs w:val="21"/>
          </w:rPr>
          <w:t>, English, Thai</w:t>
        </w:r>
      </w:ins>
    </w:p>
    <w:p w14:paraId="55FCB88E" w14:textId="77777777" w:rsidR="00002181" w:rsidRDefault="00000000">
      <w:pPr>
        <w:pStyle w:val="paragraph"/>
        <w:numPr>
          <w:ilvl w:val="0"/>
          <w:numId w:val="8"/>
        </w:numPr>
        <w:spacing w:before="0" w:after="0" w:line="240" w:lineRule="exact"/>
        <w:jc w:val="both"/>
        <w:rPr>
          <w:ins w:id="59" w:author="Lina" w:date="2024-10-24T16:09:00Z"/>
          <w:rFonts w:eastAsia="宋体" w:cs="Times New Roman"/>
          <w:color w:val="auto"/>
          <w:sz w:val="21"/>
          <w:szCs w:val="21"/>
        </w:rPr>
      </w:pPr>
      <w:ins w:id="60" w:author="Lina" w:date="2024-10-24T16:11:00Z">
        <w:r>
          <w:rPr>
            <w:rFonts w:eastAsia="宋体" w:cs="Times New Roman" w:hint="eastAsia"/>
            <w:color w:val="auto"/>
            <w:sz w:val="21"/>
            <w:szCs w:val="21"/>
          </w:rPr>
          <w:t xml:space="preserve">Hobbies: </w:t>
        </w:r>
      </w:ins>
      <w:ins w:id="61" w:author="Lina" w:date="2024-10-24T16:27:00Z">
        <w:r>
          <w:rPr>
            <w:rFonts w:eastAsia="宋体" w:cs="Times New Roman" w:hint="eastAsia"/>
            <w:color w:val="auto"/>
            <w:sz w:val="21"/>
            <w:szCs w:val="21"/>
          </w:rPr>
          <w:t xml:space="preserve">Chinese Chess, </w:t>
        </w:r>
      </w:ins>
      <w:ins w:id="62" w:author="Lina" w:date="2024-10-24T16:11:00Z">
        <w:r>
          <w:rPr>
            <w:rFonts w:eastAsia="宋体" w:cs="Times New Roman" w:hint="eastAsia"/>
            <w:color w:val="auto"/>
            <w:sz w:val="21"/>
            <w:szCs w:val="21"/>
          </w:rPr>
          <w:t>Badminton, Running</w:t>
        </w:r>
      </w:ins>
    </w:p>
    <w:p w14:paraId="5B40F441" w14:textId="77777777" w:rsidR="00002181" w:rsidRDefault="00002181">
      <w:pPr>
        <w:pStyle w:val="paragraph"/>
        <w:tabs>
          <w:tab w:val="left" w:pos="720"/>
        </w:tabs>
        <w:spacing w:before="0" w:after="0" w:line="240" w:lineRule="exact"/>
        <w:jc w:val="both"/>
        <w:rPr>
          <w:rFonts w:eastAsia="宋体" w:cs="Times New Roman"/>
          <w:color w:val="auto"/>
          <w:sz w:val="21"/>
          <w:szCs w:val="21"/>
        </w:rPr>
      </w:pPr>
    </w:p>
    <w:p w14:paraId="65E74531" w14:textId="77777777" w:rsidR="00002181" w:rsidRDefault="00002181">
      <w:pPr>
        <w:pStyle w:val="paragraph"/>
        <w:tabs>
          <w:tab w:val="left" w:pos="720"/>
        </w:tabs>
        <w:spacing w:before="0" w:after="0" w:line="240" w:lineRule="exact"/>
        <w:jc w:val="both"/>
        <w:rPr>
          <w:del w:id="63" w:author="Lina" w:date="2024-10-24T16:27:00Z"/>
          <w:rFonts w:eastAsia="宋体" w:cs="Times New Roman"/>
          <w:color w:val="auto"/>
          <w:sz w:val="21"/>
          <w:szCs w:val="21"/>
        </w:rPr>
      </w:pPr>
    </w:p>
    <w:p w14:paraId="745651FF" w14:textId="77777777" w:rsidR="00002181" w:rsidRDefault="00002181">
      <w:pPr>
        <w:pStyle w:val="paragraph"/>
        <w:tabs>
          <w:tab w:val="left" w:pos="720"/>
        </w:tabs>
        <w:spacing w:before="0" w:after="0" w:line="240" w:lineRule="exact"/>
        <w:jc w:val="both"/>
        <w:rPr>
          <w:del w:id="64" w:author="Lina" w:date="2024-10-24T16:27:00Z"/>
          <w:rFonts w:eastAsia="宋体" w:cs="Times New Roman"/>
          <w:color w:val="auto"/>
          <w:sz w:val="21"/>
          <w:szCs w:val="21"/>
        </w:rPr>
      </w:pPr>
    </w:p>
    <w:p w14:paraId="2E94A4BD" w14:textId="77777777" w:rsidR="00002181" w:rsidRDefault="00000000">
      <w:pPr>
        <w:pStyle w:val="paragraph"/>
        <w:tabs>
          <w:tab w:val="left" w:pos="720"/>
        </w:tabs>
        <w:spacing w:before="0" w:after="0" w:line="240" w:lineRule="exact"/>
        <w:jc w:val="both"/>
        <w:rPr>
          <w:del w:id="65" w:author="Lina" w:date="2024-10-24T16:27:00Z"/>
          <w:rFonts w:eastAsiaTheme="minorEastAsia" w:cs="Times New Roman"/>
          <w:b/>
          <w:bCs/>
          <w:color w:val="auto"/>
          <w:sz w:val="21"/>
          <w:szCs w:val="21"/>
        </w:rPr>
      </w:pPr>
      <w:del w:id="66" w:author="Lina" w:date="2024-10-24T16:27:00Z">
        <w:r>
          <w:rPr>
            <w:rFonts w:eastAsiaTheme="minorEastAsia" w:cs="Times New Roman" w:hint="eastAsia"/>
            <w:b/>
            <w:bCs/>
            <w:color w:val="auto"/>
            <w:sz w:val="21"/>
            <w:szCs w:val="21"/>
          </w:rPr>
          <w:delText xml:space="preserve"> P</w:delText>
        </w:r>
        <w:r>
          <w:rPr>
            <w:rFonts w:eastAsiaTheme="minorEastAsia" w:cs="Times New Roman"/>
            <w:b/>
            <w:bCs/>
            <w:color w:val="auto"/>
            <w:sz w:val="21"/>
            <w:szCs w:val="21"/>
          </w:rPr>
          <w:delText>erformer</w:delText>
        </w:r>
        <w:r>
          <w:rPr>
            <w:rFonts w:eastAsiaTheme="minorEastAsia" w:cs="Times New Roman" w:hint="eastAsia"/>
            <w:b/>
            <w:bCs/>
            <w:color w:val="auto"/>
            <w:sz w:val="21"/>
            <w:szCs w:val="21"/>
          </w:rPr>
          <w:delText>, Drama Night,</w:delText>
        </w:r>
        <w:r>
          <w:rPr>
            <w:color w:val="auto"/>
            <w:sz w:val="21"/>
            <w:szCs w:val="21"/>
          </w:rPr>
          <w:delText xml:space="preserve"> </w:delText>
        </w:r>
        <w:r>
          <w:rPr>
            <w:rFonts w:eastAsiaTheme="minorEastAsia" w:cs="Times New Roman"/>
            <w:b/>
            <w:bCs/>
            <w:color w:val="auto"/>
            <w:sz w:val="21"/>
            <w:szCs w:val="21"/>
          </w:rPr>
          <w:delText>HEFLS Foreign Language Festival</w:delText>
        </w:r>
      </w:del>
    </w:p>
    <w:p w14:paraId="1780BF4E" w14:textId="77777777" w:rsidR="00002181" w:rsidRDefault="00000000">
      <w:pPr>
        <w:pStyle w:val="paragraph"/>
        <w:tabs>
          <w:tab w:val="left" w:pos="720"/>
        </w:tabs>
        <w:spacing w:before="0" w:after="0" w:line="240" w:lineRule="exact"/>
        <w:ind w:firstLineChars="2200" w:firstLine="4638"/>
        <w:jc w:val="both"/>
        <w:rPr>
          <w:del w:id="67" w:author="Lina" w:date="2024-10-24T16:27:00Z"/>
          <w:rFonts w:eastAsia="宋体" w:cs="Times New Roman"/>
          <w:color w:val="auto"/>
          <w:sz w:val="21"/>
          <w:szCs w:val="21"/>
        </w:rPr>
      </w:pPr>
      <w:del w:id="68" w:author="Lina" w:date="2024-10-24T16:27:00Z">
        <w:r>
          <w:rPr>
            <w:rFonts w:eastAsia="宋体" w:cs="Times New Roman"/>
            <w:b/>
            <w:bCs/>
            <w:color w:val="auto"/>
            <w:sz w:val="21"/>
            <w:szCs w:val="21"/>
          </w:rPr>
          <w:delText xml:space="preserve">               </w:delText>
        </w:r>
        <w:r>
          <w:rPr>
            <w:rFonts w:eastAsia="宋体" w:cs="Times New Roman" w:hint="eastAsia"/>
            <w:b/>
            <w:bCs/>
            <w:color w:val="auto"/>
            <w:sz w:val="21"/>
            <w:szCs w:val="21"/>
          </w:rPr>
          <w:delText xml:space="preserve"> </w:delText>
        </w:r>
        <w:r>
          <w:rPr>
            <w:rFonts w:eastAsia="宋体" w:cs="Times New Roman" w:hint="eastAsia"/>
            <w:color w:val="auto"/>
            <w:sz w:val="21"/>
            <w:szCs w:val="21"/>
          </w:rPr>
          <w:delText>03/2022-05/2022</w:delText>
        </w:r>
      </w:del>
    </w:p>
    <w:p w14:paraId="4137C23E" w14:textId="77777777" w:rsidR="00002181" w:rsidRDefault="00000000">
      <w:pPr>
        <w:pStyle w:val="paragraph"/>
        <w:numPr>
          <w:ilvl w:val="0"/>
          <w:numId w:val="5"/>
        </w:numPr>
        <w:spacing w:line="240" w:lineRule="exact"/>
        <w:jc w:val="both"/>
        <w:rPr>
          <w:del w:id="69" w:author="Lina" w:date="2024-10-24T16:27:00Z"/>
          <w:rFonts w:eastAsia="宋体" w:cs="Times New Roman"/>
          <w:color w:val="auto"/>
          <w:sz w:val="21"/>
          <w:szCs w:val="21"/>
        </w:rPr>
      </w:pPr>
      <w:del w:id="70" w:author="Lina" w:date="2024-10-24T16:27:00Z">
        <w:r>
          <w:rPr>
            <w:rFonts w:eastAsia="宋体" w:cs="Times New Roman"/>
            <w:color w:val="auto"/>
            <w:sz w:val="21"/>
            <w:szCs w:val="21"/>
          </w:rPr>
          <w:delText>Appear</w:delText>
        </w:r>
        <w:r>
          <w:rPr>
            <w:rFonts w:eastAsia="宋体" w:cs="Times New Roman" w:hint="eastAsia"/>
            <w:color w:val="auto"/>
            <w:sz w:val="21"/>
            <w:szCs w:val="21"/>
          </w:rPr>
          <w:delText>ed</w:delText>
        </w:r>
        <w:r>
          <w:rPr>
            <w:rFonts w:eastAsia="宋体" w:cs="Times New Roman"/>
            <w:color w:val="auto"/>
            <w:sz w:val="21"/>
            <w:szCs w:val="21"/>
          </w:rPr>
          <w:delText xml:space="preserve"> in the trailer</w:delText>
        </w:r>
        <w:r>
          <w:rPr>
            <w:rFonts w:eastAsia="宋体" w:cs="Times New Roman" w:hint="eastAsia"/>
            <w:color w:val="auto"/>
            <w:sz w:val="21"/>
            <w:szCs w:val="21"/>
          </w:rPr>
          <w:delText xml:space="preserve">, </w:delText>
        </w:r>
        <w:r>
          <w:rPr>
            <w:rFonts w:eastAsia="宋体" w:cs="Times New Roman"/>
            <w:color w:val="auto"/>
            <w:sz w:val="21"/>
            <w:szCs w:val="21"/>
          </w:rPr>
          <w:delText>publicized</w:delText>
        </w:r>
        <w:r>
          <w:rPr>
            <w:rFonts w:eastAsia="宋体" w:cs="Times New Roman" w:hint="eastAsia"/>
            <w:color w:val="auto"/>
            <w:sz w:val="21"/>
            <w:szCs w:val="21"/>
          </w:rPr>
          <w:delText xml:space="preserve"> it on campus </w:delText>
        </w:r>
      </w:del>
    </w:p>
    <w:p w14:paraId="13239320" w14:textId="77777777" w:rsidR="00002181" w:rsidRDefault="00000000">
      <w:pPr>
        <w:pStyle w:val="paragraph"/>
        <w:numPr>
          <w:ilvl w:val="0"/>
          <w:numId w:val="5"/>
        </w:numPr>
        <w:spacing w:line="240" w:lineRule="exact"/>
        <w:jc w:val="both"/>
        <w:rPr>
          <w:del w:id="71" w:author="Lina" w:date="2024-10-24T16:27:00Z"/>
          <w:rFonts w:eastAsia="宋体" w:cs="Times New Roman"/>
          <w:color w:val="auto"/>
          <w:sz w:val="21"/>
          <w:szCs w:val="21"/>
        </w:rPr>
      </w:pPr>
      <w:del w:id="72" w:author="Lina" w:date="2024-10-24T16:27:00Z">
        <w:r>
          <w:rPr>
            <w:rFonts w:eastAsia="宋体" w:cs="Times New Roman"/>
            <w:color w:val="auto"/>
            <w:sz w:val="21"/>
            <w:szCs w:val="21"/>
          </w:rPr>
          <w:delText>Play</w:delText>
        </w:r>
        <w:r>
          <w:rPr>
            <w:rFonts w:eastAsia="宋体" w:cs="Times New Roman" w:hint="eastAsia"/>
            <w:color w:val="auto"/>
            <w:sz w:val="21"/>
            <w:szCs w:val="21"/>
          </w:rPr>
          <w:delText>ed</w:delText>
        </w:r>
        <w:r>
          <w:rPr>
            <w:rFonts w:eastAsia="宋体" w:cs="Times New Roman"/>
            <w:color w:val="auto"/>
            <w:sz w:val="21"/>
            <w:szCs w:val="21"/>
          </w:rPr>
          <w:delText xml:space="preserve"> line group roles</w:delText>
        </w:r>
      </w:del>
    </w:p>
    <w:p w14:paraId="56CFFADB" w14:textId="77777777" w:rsidR="00002181" w:rsidRDefault="00002181">
      <w:pPr>
        <w:pStyle w:val="paragraph"/>
        <w:spacing w:before="0" w:after="0" w:line="240" w:lineRule="exact"/>
        <w:jc w:val="both"/>
        <w:rPr>
          <w:del w:id="73" w:author="Lina" w:date="2024-10-24T16:27:00Z"/>
          <w:rFonts w:cs="Times New Roman"/>
          <w:color w:val="auto"/>
          <w:sz w:val="21"/>
          <w:szCs w:val="21"/>
        </w:rPr>
      </w:pPr>
    </w:p>
    <w:p w14:paraId="03D7814C" w14:textId="77777777" w:rsidR="00002181" w:rsidRDefault="00002181">
      <w:pPr>
        <w:pStyle w:val="paragraph"/>
        <w:spacing w:before="0" w:after="0" w:line="240" w:lineRule="exact"/>
        <w:jc w:val="both"/>
        <w:rPr>
          <w:del w:id="74" w:author="Lina" w:date="2024-10-24T16:27:00Z"/>
          <w:rFonts w:cs="Times New Roman"/>
          <w:color w:val="auto"/>
          <w:sz w:val="21"/>
          <w:szCs w:val="21"/>
        </w:rPr>
      </w:pPr>
    </w:p>
    <w:p w14:paraId="7D87FD00" w14:textId="77777777" w:rsidR="00002181" w:rsidRDefault="00000000">
      <w:pPr>
        <w:pStyle w:val="paragraph"/>
        <w:tabs>
          <w:tab w:val="left" w:pos="720"/>
        </w:tabs>
        <w:spacing w:before="0" w:after="0" w:line="240" w:lineRule="exact"/>
        <w:jc w:val="both"/>
        <w:rPr>
          <w:del w:id="75" w:author="Lina" w:date="2024-10-24T16:27:00Z"/>
          <w:rFonts w:eastAsia="微软雅黑" w:cs="Times New Roman"/>
          <w:b/>
          <w:bCs/>
          <w:color w:val="auto"/>
          <w:sz w:val="21"/>
          <w:szCs w:val="21"/>
        </w:rPr>
      </w:pPr>
      <w:del w:id="76" w:author="Lina" w:date="2024-10-24T16:27:00Z">
        <w:r>
          <w:rPr>
            <w:rFonts w:eastAsiaTheme="minorEastAsia" w:cs="Times New Roman" w:hint="eastAsia"/>
            <w:b/>
            <w:bCs/>
            <w:color w:val="auto"/>
            <w:sz w:val="21"/>
            <w:szCs w:val="21"/>
          </w:rPr>
          <w:delText>S</w:delText>
        </w:r>
        <w:r>
          <w:rPr>
            <w:rFonts w:eastAsiaTheme="minorEastAsia" w:cs="Times New Roman"/>
            <w:b/>
            <w:bCs/>
            <w:color w:val="auto"/>
            <w:sz w:val="21"/>
            <w:szCs w:val="21"/>
          </w:rPr>
          <w:delText xml:space="preserve">ports </w:delText>
        </w:r>
        <w:r>
          <w:rPr>
            <w:rFonts w:eastAsiaTheme="minorEastAsia" w:cs="Times New Roman" w:hint="eastAsia"/>
            <w:b/>
            <w:bCs/>
            <w:color w:val="auto"/>
            <w:sz w:val="21"/>
            <w:szCs w:val="21"/>
          </w:rPr>
          <w:delText>C</w:delText>
        </w:r>
        <w:r>
          <w:rPr>
            <w:rFonts w:eastAsiaTheme="minorEastAsia" w:cs="Times New Roman"/>
            <w:b/>
            <w:bCs/>
            <w:color w:val="auto"/>
            <w:sz w:val="21"/>
            <w:szCs w:val="21"/>
          </w:rPr>
          <w:delText>ommittee</w:delText>
        </w:r>
        <w:r>
          <w:rPr>
            <w:rFonts w:eastAsiaTheme="minorEastAsia" w:cs="Times New Roman" w:hint="eastAsia"/>
            <w:b/>
            <w:bCs/>
            <w:color w:val="auto"/>
            <w:sz w:val="21"/>
            <w:szCs w:val="21"/>
          </w:rPr>
          <w:delText xml:space="preserve">, </w:delText>
        </w:r>
        <w:r>
          <w:rPr>
            <w:rFonts w:eastAsiaTheme="minorEastAsia" w:cs="Times New Roman"/>
            <w:b/>
            <w:bCs/>
            <w:color w:val="auto"/>
            <w:sz w:val="21"/>
            <w:szCs w:val="21"/>
          </w:rPr>
          <w:delText>S2C9 Class</w:delText>
        </w:r>
        <w:r>
          <w:rPr>
            <w:rFonts w:eastAsiaTheme="minorEastAsia" w:cs="Times New Roman" w:hint="eastAsia"/>
            <w:b/>
            <w:bCs/>
            <w:color w:val="auto"/>
            <w:sz w:val="21"/>
            <w:szCs w:val="21"/>
          </w:rPr>
          <w:delText>, Hangzhou, China</w:delText>
        </w:r>
        <w:r>
          <w:rPr>
            <w:rFonts w:eastAsia="微软雅黑" w:cs="Times New Roman"/>
            <w:b/>
            <w:bCs/>
            <w:color w:val="auto"/>
            <w:sz w:val="21"/>
            <w:szCs w:val="21"/>
          </w:rPr>
          <w:delText xml:space="preserve">                </w:delText>
        </w:r>
        <w:r>
          <w:rPr>
            <w:rFonts w:eastAsia="微软雅黑" w:cs="Times New Roman" w:hint="eastAsia"/>
            <w:b/>
            <w:bCs/>
            <w:color w:val="auto"/>
            <w:sz w:val="21"/>
            <w:szCs w:val="21"/>
          </w:rPr>
          <w:delText xml:space="preserve">                   </w:delText>
        </w:r>
        <w:r>
          <w:rPr>
            <w:rFonts w:eastAsia="微软雅黑" w:cs="Times New Roman"/>
            <w:b/>
            <w:bCs/>
            <w:color w:val="auto"/>
            <w:sz w:val="21"/>
            <w:szCs w:val="21"/>
          </w:rPr>
          <w:delText xml:space="preserve"> </w:delText>
        </w:r>
        <w:r>
          <w:rPr>
            <w:rFonts w:eastAsia="微软雅黑" w:cs="Times New Roman" w:hint="eastAsia"/>
            <w:b/>
            <w:bCs/>
            <w:color w:val="auto"/>
            <w:sz w:val="21"/>
            <w:szCs w:val="21"/>
          </w:rPr>
          <w:delText>02/2023-</w:delText>
        </w:r>
        <w:r>
          <w:rPr>
            <w:rFonts w:eastAsia="微软雅黑" w:cs="Times New Roman" w:hint="eastAsia"/>
            <w:b/>
            <w:bCs/>
            <w:color w:val="auto"/>
            <w:sz w:val="21"/>
            <w:szCs w:val="21"/>
            <w:highlight w:val="yellow"/>
          </w:rPr>
          <w:delText>10</w:delText>
        </w:r>
        <w:r>
          <w:rPr>
            <w:rFonts w:eastAsia="微软雅黑" w:cs="Times New Roman" w:hint="eastAsia"/>
            <w:b/>
            <w:bCs/>
            <w:color w:val="auto"/>
            <w:sz w:val="21"/>
            <w:szCs w:val="21"/>
          </w:rPr>
          <w:delText>/2024</w:delText>
        </w:r>
        <w:r>
          <w:rPr>
            <w:rFonts w:eastAsia="微软雅黑" w:cs="Times New Roman"/>
            <w:b/>
            <w:bCs/>
            <w:color w:val="auto"/>
            <w:sz w:val="21"/>
            <w:szCs w:val="21"/>
          </w:rPr>
          <w:delText xml:space="preserve">                      </w:delText>
        </w:r>
        <w:r>
          <w:rPr>
            <w:rFonts w:eastAsia="微软雅黑" w:cs="Times New Roman" w:hint="eastAsia"/>
            <w:b/>
            <w:bCs/>
            <w:color w:val="auto"/>
            <w:sz w:val="21"/>
            <w:szCs w:val="21"/>
          </w:rPr>
          <w:delText xml:space="preserve">   </w:delText>
        </w:r>
        <w:r>
          <w:rPr>
            <w:rFonts w:eastAsia="微软雅黑" w:cs="Times New Roman"/>
            <w:b/>
            <w:bCs/>
            <w:color w:val="auto"/>
            <w:sz w:val="21"/>
            <w:szCs w:val="21"/>
          </w:rPr>
          <w:delText xml:space="preserve"> </w:delText>
        </w:r>
      </w:del>
    </w:p>
    <w:p w14:paraId="6501D246" w14:textId="77777777" w:rsidR="00002181" w:rsidRDefault="00000000">
      <w:pPr>
        <w:pStyle w:val="paragraph"/>
        <w:numPr>
          <w:ilvl w:val="0"/>
          <w:numId w:val="9"/>
        </w:numPr>
        <w:tabs>
          <w:tab w:val="left" w:pos="720"/>
        </w:tabs>
        <w:spacing w:before="0" w:after="0" w:line="240" w:lineRule="exact"/>
        <w:jc w:val="both"/>
        <w:rPr>
          <w:del w:id="77" w:author="Lina" w:date="2024-10-24T16:27:00Z"/>
          <w:rFonts w:eastAsia="宋体" w:cs="Times New Roman"/>
          <w:color w:val="auto"/>
          <w:sz w:val="21"/>
          <w:szCs w:val="21"/>
        </w:rPr>
      </w:pPr>
      <w:del w:id="78" w:author="Lina" w:date="2024-10-24T16:27:00Z">
        <w:r>
          <w:rPr>
            <w:rFonts w:eastAsiaTheme="minorEastAsia" w:hint="eastAsia"/>
            <w:color w:val="auto"/>
            <w:sz w:val="21"/>
            <w:szCs w:val="21"/>
          </w:rPr>
          <w:delText>Motivated</w:delText>
        </w:r>
        <w:r>
          <w:rPr>
            <w:rFonts w:eastAsiaTheme="minorEastAsia"/>
            <w:color w:val="auto"/>
            <w:sz w:val="21"/>
            <w:szCs w:val="21"/>
          </w:rPr>
          <w:delText xml:space="preserve"> the class to participate in</w:delText>
        </w:r>
        <w:r>
          <w:rPr>
            <w:rFonts w:eastAsiaTheme="minorEastAsia" w:hint="eastAsia"/>
            <w:color w:val="auto"/>
            <w:sz w:val="21"/>
            <w:szCs w:val="21"/>
          </w:rPr>
          <w:delText xml:space="preserve"> </w:delText>
        </w:r>
        <w:r>
          <w:rPr>
            <w:rFonts w:eastAsiaTheme="minorEastAsia"/>
            <w:color w:val="auto"/>
            <w:sz w:val="21"/>
            <w:szCs w:val="21"/>
          </w:rPr>
          <w:delText>various sports activities</w:delText>
        </w:r>
        <w:r>
          <w:rPr>
            <w:rFonts w:eastAsiaTheme="minorEastAsia" w:hint="eastAsia"/>
            <w:color w:val="auto"/>
            <w:sz w:val="21"/>
            <w:szCs w:val="21"/>
          </w:rPr>
          <w:delText xml:space="preserve"> </w:delText>
        </w:r>
        <w:r>
          <w:rPr>
            <w:rFonts w:eastAsiaTheme="minorEastAsia"/>
            <w:color w:val="auto"/>
            <w:sz w:val="21"/>
            <w:szCs w:val="21"/>
          </w:rPr>
          <w:delText>and</w:delText>
        </w:r>
        <w:r>
          <w:rPr>
            <w:rFonts w:eastAsiaTheme="minorEastAsia" w:hint="eastAsia"/>
            <w:color w:val="auto"/>
            <w:sz w:val="21"/>
            <w:szCs w:val="21"/>
          </w:rPr>
          <w:delText xml:space="preserve"> </w:delText>
        </w:r>
        <w:r>
          <w:rPr>
            <w:rFonts w:eastAsiaTheme="minorEastAsia"/>
            <w:color w:val="auto"/>
            <w:sz w:val="21"/>
            <w:szCs w:val="21"/>
          </w:rPr>
          <w:delText xml:space="preserve">sports </w:delText>
        </w:r>
        <w:r>
          <w:rPr>
            <w:rFonts w:eastAsiaTheme="minorEastAsia" w:hint="eastAsia"/>
            <w:color w:val="auto"/>
            <w:sz w:val="21"/>
            <w:szCs w:val="21"/>
          </w:rPr>
          <w:delText>meetings</w:delText>
        </w:r>
      </w:del>
    </w:p>
    <w:p w14:paraId="11ECA937" w14:textId="77777777" w:rsidR="00002181" w:rsidRDefault="00000000">
      <w:pPr>
        <w:pStyle w:val="paragraph"/>
        <w:numPr>
          <w:ilvl w:val="0"/>
          <w:numId w:val="9"/>
        </w:numPr>
        <w:tabs>
          <w:tab w:val="left" w:pos="720"/>
        </w:tabs>
        <w:spacing w:before="0" w:after="0" w:line="240" w:lineRule="exact"/>
        <w:jc w:val="both"/>
        <w:rPr>
          <w:del w:id="79" w:author="Lina" w:date="2024-10-24T16:27:00Z"/>
          <w:rFonts w:eastAsia="宋体" w:cs="Times New Roman"/>
          <w:color w:val="auto"/>
          <w:sz w:val="21"/>
          <w:szCs w:val="21"/>
        </w:rPr>
      </w:pPr>
      <w:del w:id="80" w:author="Lina" w:date="2024-10-24T16:27:00Z">
        <w:r>
          <w:rPr>
            <w:rFonts w:eastAsiaTheme="minorEastAsia" w:cs="Times New Roman" w:hint="eastAsia"/>
            <w:color w:val="auto"/>
            <w:sz w:val="21"/>
            <w:szCs w:val="21"/>
          </w:rPr>
          <w:delText>G</w:delText>
        </w:r>
        <w:r>
          <w:rPr>
            <w:rFonts w:eastAsiaTheme="minorEastAsia" w:cs="Times New Roman"/>
            <w:color w:val="auto"/>
            <w:sz w:val="21"/>
            <w:szCs w:val="21"/>
          </w:rPr>
          <w:delText xml:space="preserve">uided class </w:delText>
        </w:r>
        <w:r>
          <w:rPr>
            <w:rFonts w:eastAsiaTheme="minorEastAsia" w:cs="Times New Roman" w:hint="eastAsia"/>
            <w:color w:val="auto"/>
            <w:sz w:val="21"/>
            <w:szCs w:val="21"/>
          </w:rPr>
          <w:delText>training</w:delText>
        </w:r>
        <w:r>
          <w:rPr>
            <w:rFonts w:eastAsiaTheme="minorEastAsia" w:cs="Times New Roman"/>
            <w:color w:val="auto"/>
            <w:sz w:val="21"/>
            <w:szCs w:val="21"/>
          </w:rPr>
          <w:delText>,</w:delText>
        </w:r>
        <w:r>
          <w:rPr>
            <w:rFonts w:eastAsiaTheme="minorEastAsia" w:cs="Times New Roman" w:hint="eastAsia"/>
            <w:color w:val="auto"/>
            <w:sz w:val="21"/>
            <w:szCs w:val="21"/>
          </w:rPr>
          <w:delText xml:space="preserve"> </w:delText>
        </w:r>
        <w:r>
          <w:rPr>
            <w:rFonts w:eastAsiaTheme="minorEastAsia" w:cs="Times New Roman"/>
            <w:color w:val="auto"/>
            <w:sz w:val="21"/>
            <w:szCs w:val="21"/>
          </w:rPr>
          <w:delText>improve</w:delText>
        </w:r>
        <w:r>
          <w:rPr>
            <w:rFonts w:eastAsiaTheme="minorEastAsia" w:cs="Times New Roman" w:hint="eastAsia"/>
            <w:color w:val="auto"/>
            <w:sz w:val="21"/>
            <w:szCs w:val="21"/>
          </w:rPr>
          <w:delText>d</w:delText>
        </w:r>
        <w:r>
          <w:rPr>
            <w:rFonts w:eastAsiaTheme="minorEastAsia" w:cs="Times New Roman"/>
            <w:color w:val="auto"/>
            <w:sz w:val="21"/>
            <w:szCs w:val="21"/>
          </w:rPr>
          <w:delText xml:space="preserve"> </w:delText>
        </w:r>
        <w:r>
          <w:rPr>
            <w:rFonts w:eastAsiaTheme="minorEastAsia" w:cs="Times New Roman" w:hint="eastAsia"/>
            <w:color w:val="auto"/>
            <w:sz w:val="21"/>
            <w:szCs w:val="21"/>
          </w:rPr>
          <w:delText>overall</w:delText>
        </w:r>
        <w:r>
          <w:rPr>
            <w:rFonts w:eastAsiaTheme="minorEastAsia" w:cs="Times New Roman"/>
            <w:color w:val="auto"/>
            <w:sz w:val="21"/>
            <w:szCs w:val="21"/>
          </w:rPr>
          <w:delText xml:space="preserve"> teamwork </w:delText>
        </w:r>
        <w:r>
          <w:rPr>
            <w:rFonts w:eastAsiaTheme="minorEastAsia" w:cs="Times New Roman" w:hint="eastAsia"/>
            <w:color w:val="auto"/>
            <w:sz w:val="21"/>
            <w:szCs w:val="21"/>
          </w:rPr>
          <w:delText>and</w:delText>
        </w:r>
        <w:r>
          <w:rPr>
            <w:rFonts w:eastAsiaTheme="minorEastAsia" w:cs="Times New Roman"/>
            <w:color w:val="auto"/>
            <w:sz w:val="21"/>
            <w:szCs w:val="21"/>
          </w:rPr>
          <w:delText xml:space="preserve"> cohesio</w:delText>
        </w:r>
        <w:r>
          <w:rPr>
            <w:rFonts w:eastAsiaTheme="minorEastAsia" w:cs="Times New Roman" w:hint="eastAsia"/>
            <w:color w:val="auto"/>
            <w:sz w:val="21"/>
            <w:szCs w:val="21"/>
          </w:rPr>
          <w:delText>n</w:delText>
        </w:r>
      </w:del>
    </w:p>
    <w:p w14:paraId="3F245808" w14:textId="77777777" w:rsidR="00002181" w:rsidRDefault="00002181">
      <w:pPr>
        <w:pStyle w:val="paragraph"/>
        <w:spacing w:before="0" w:after="0" w:line="240" w:lineRule="exact"/>
        <w:jc w:val="both"/>
        <w:rPr>
          <w:rFonts w:cs="Times New Roman"/>
          <w:color w:val="auto"/>
          <w:sz w:val="21"/>
          <w:szCs w:val="21"/>
        </w:rPr>
      </w:pPr>
    </w:p>
    <w:sectPr w:rsidR="00002181">
      <w:pgSz w:w="11900" w:h="16840"/>
      <w:pgMar w:top="1440" w:right="1080" w:bottom="144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36506C" w14:textId="77777777" w:rsidR="008027D8" w:rsidRDefault="008027D8" w:rsidP="00330923">
      <w:pPr>
        <w:spacing w:after="0" w:line="240" w:lineRule="auto"/>
      </w:pPr>
      <w:r>
        <w:separator/>
      </w:r>
    </w:p>
  </w:endnote>
  <w:endnote w:type="continuationSeparator" w:id="0">
    <w:p w14:paraId="632B7C27" w14:textId="77777777" w:rsidR="008027D8" w:rsidRDefault="008027D8" w:rsidP="00330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HGMaruGothicMPRO"/>
    <w:panose1 w:val="020B0604020202020204"/>
    <w:charset w:val="80"/>
    <w:family w:val="swiss"/>
    <w:pitch w:val="default"/>
    <w:sig w:usb0="00000000" w:usb1="00000000" w:usb2="0000003F" w:usb3="00000000" w:csb0="603F01FF" w:csb1="FFFF0000"/>
  </w:font>
  <w:font w:name="Helvetica Neue">
    <w:altName w:val="Times New Roman"/>
    <w:charset w:val="00"/>
    <w:family w:val="auto"/>
    <w:pitch w:val="default"/>
    <w:sig w:usb0="00000000" w:usb1="00000000" w:usb2="0000001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2020803070505020304"/>
    <w:charset w:val="00"/>
    <w:family w:val="auto"/>
    <w:pitch w:val="default"/>
    <w:sig w:usb0="00000000" w:usb1="00000000" w:usb2="00000001" w:usb3="00000000" w:csb0="400001BF" w:csb1="DFF7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E6A1B4" w14:textId="77777777" w:rsidR="008027D8" w:rsidRDefault="008027D8" w:rsidP="00330923">
      <w:pPr>
        <w:spacing w:after="0" w:line="240" w:lineRule="auto"/>
      </w:pPr>
      <w:r>
        <w:separator/>
      </w:r>
    </w:p>
  </w:footnote>
  <w:footnote w:type="continuationSeparator" w:id="0">
    <w:p w14:paraId="5D0804B0" w14:textId="77777777" w:rsidR="008027D8" w:rsidRDefault="008027D8" w:rsidP="00330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F785F66"/>
    <w:multiLevelType w:val="singleLevel"/>
    <w:tmpl w:val="BF785F6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3663AA2"/>
    <w:multiLevelType w:val="singleLevel"/>
    <w:tmpl w:val="C3663AA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D3DF9770"/>
    <w:multiLevelType w:val="singleLevel"/>
    <w:tmpl w:val="D3DF977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B7E6E1F"/>
    <w:multiLevelType w:val="singleLevel"/>
    <w:tmpl w:val="DB7E6E1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F7E47071"/>
    <w:multiLevelType w:val="singleLevel"/>
    <w:tmpl w:val="F7E4707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FC7EB14F"/>
    <w:multiLevelType w:val="singleLevel"/>
    <w:tmpl w:val="FC7EB14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FF6FAC19"/>
    <w:multiLevelType w:val="singleLevel"/>
    <w:tmpl w:val="FF6FAC1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FFC7578B"/>
    <w:multiLevelType w:val="singleLevel"/>
    <w:tmpl w:val="FFC7578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FDF3240"/>
    <w:multiLevelType w:val="singleLevel"/>
    <w:tmpl w:val="5FDF324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574438286">
    <w:abstractNumId w:val="8"/>
  </w:num>
  <w:num w:numId="2" w16cid:durableId="510921176">
    <w:abstractNumId w:val="4"/>
  </w:num>
  <w:num w:numId="3" w16cid:durableId="3827076">
    <w:abstractNumId w:val="3"/>
  </w:num>
  <w:num w:numId="4" w16cid:durableId="1784884984">
    <w:abstractNumId w:val="7"/>
  </w:num>
  <w:num w:numId="5" w16cid:durableId="1741057808">
    <w:abstractNumId w:val="5"/>
  </w:num>
  <w:num w:numId="6" w16cid:durableId="1614944795">
    <w:abstractNumId w:val="6"/>
  </w:num>
  <w:num w:numId="7" w16cid:durableId="1524902125">
    <w:abstractNumId w:val="2"/>
  </w:num>
  <w:num w:numId="8" w16cid:durableId="260260796">
    <w:abstractNumId w:val="1"/>
  </w:num>
  <w:num w:numId="9" w16cid:durableId="222062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FiYTUxNzRkN2M5OTM4NzRkODc3ZTEwYTNmOGRmZmYifQ=="/>
  </w:docVars>
  <w:rsids>
    <w:rsidRoot w:val="00BF276C"/>
    <w:rsid w:val="EBFF5B48"/>
    <w:rsid w:val="EFEA2E13"/>
    <w:rsid w:val="FEDD0E9B"/>
    <w:rsid w:val="00002181"/>
    <w:rsid w:val="00020C99"/>
    <w:rsid w:val="00060D4D"/>
    <w:rsid w:val="00090CD9"/>
    <w:rsid w:val="000B5532"/>
    <w:rsid w:val="000C5DD8"/>
    <w:rsid w:val="000D58D0"/>
    <w:rsid w:val="000D5A4D"/>
    <w:rsid w:val="000E5024"/>
    <w:rsid w:val="00133EAB"/>
    <w:rsid w:val="001707E1"/>
    <w:rsid w:val="001C6765"/>
    <w:rsid w:val="001D332F"/>
    <w:rsid w:val="002041C2"/>
    <w:rsid w:val="00236439"/>
    <w:rsid w:val="00256DE1"/>
    <w:rsid w:val="00277995"/>
    <w:rsid w:val="002805CC"/>
    <w:rsid w:val="00290850"/>
    <w:rsid w:val="002C5E8E"/>
    <w:rsid w:val="002D4717"/>
    <w:rsid w:val="003005B5"/>
    <w:rsid w:val="003239E6"/>
    <w:rsid w:val="00330923"/>
    <w:rsid w:val="00356D02"/>
    <w:rsid w:val="003704F8"/>
    <w:rsid w:val="003E06C6"/>
    <w:rsid w:val="003E7AEC"/>
    <w:rsid w:val="003F5AB6"/>
    <w:rsid w:val="00413754"/>
    <w:rsid w:val="00475AF5"/>
    <w:rsid w:val="004C519F"/>
    <w:rsid w:val="004D5074"/>
    <w:rsid w:val="005252EC"/>
    <w:rsid w:val="005277F9"/>
    <w:rsid w:val="005B5200"/>
    <w:rsid w:val="00616335"/>
    <w:rsid w:val="00627E39"/>
    <w:rsid w:val="0064311C"/>
    <w:rsid w:val="0064360F"/>
    <w:rsid w:val="00651606"/>
    <w:rsid w:val="00665A79"/>
    <w:rsid w:val="00667BF1"/>
    <w:rsid w:val="0067760E"/>
    <w:rsid w:val="00792290"/>
    <w:rsid w:val="007A0672"/>
    <w:rsid w:val="007E341B"/>
    <w:rsid w:val="008027D8"/>
    <w:rsid w:val="00806A8D"/>
    <w:rsid w:val="008157BA"/>
    <w:rsid w:val="00815D6B"/>
    <w:rsid w:val="00822103"/>
    <w:rsid w:val="0084341D"/>
    <w:rsid w:val="00857EF7"/>
    <w:rsid w:val="008A727D"/>
    <w:rsid w:val="008B6981"/>
    <w:rsid w:val="008C3626"/>
    <w:rsid w:val="008F46F4"/>
    <w:rsid w:val="009348BF"/>
    <w:rsid w:val="0094396D"/>
    <w:rsid w:val="00952C01"/>
    <w:rsid w:val="00970C19"/>
    <w:rsid w:val="00975B1C"/>
    <w:rsid w:val="00996054"/>
    <w:rsid w:val="009B3FDF"/>
    <w:rsid w:val="009C7F69"/>
    <w:rsid w:val="009D7B75"/>
    <w:rsid w:val="00A6585A"/>
    <w:rsid w:val="00A84E77"/>
    <w:rsid w:val="00A9565A"/>
    <w:rsid w:val="00AD1F47"/>
    <w:rsid w:val="00AF67C5"/>
    <w:rsid w:val="00B05D42"/>
    <w:rsid w:val="00B11BEF"/>
    <w:rsid w:val="00B214BF"/>
    <w:rsid w:val="00B40F32"/>
    <w:rsid w:val="00B463A0"/>
    <w:rsid w:val="00BA468F"/>
    <w:rsid w:val="00BB69FD"/>
    <w:rsid w:val="00BD6112"/>
    <w:rsid w:val="00BD6E50"/>
    <w:rsid w:val="00BF276C"/>
    <w:rsid w:val="00C23489"/>
    <w:rsid w:val="00C2548B"/>
    <w:rsid w:val="00C33173"/>
    <w:rsid w:val="00C37A76"/>
    <w:rsid w:val="00C51607"/>
    <w:rsid w:val="00C7312A"/>
    <w:rsid w:val="00C91995"/>
    <w:rsid w:val="00CB3CE5"/>
    <w:rsid w:val="00CB720C"/>
    <w:rsid w:val="00CF7D23"/>
    <w:rsid w:val="00D24F45"/>
    <w:rsid w:val="00D86B10"/>
    <w:rsid w:val="00D97C99"/>
    <w:rsid w:val="00DA6E7A"/>
    <w:rsid w:val="00DB7E2A"/>
    <w:rsid w:val="00DC2ADA"/>
    <w:rsid w:val="00DF1C99"/>
    <w:rsid w:val="00E079B4"/>
    <w:rsid w:val="00E43666"/>
    <w:rsid w:val="00E462CB"/>
    <w:rsid w:val="00ED1E4C"/>
    <w:rsid w:val="00EE032E"/>
    <w:rsid w:val="00EE45A4"/>
    <w:rsid w:val="00EF1C49"/>
    <w:rsid w:val="00EF4CA6"/>
    <w:rsid w:val="00F1423A"/>
    <w:rsid w:val="00F26A0C"/>
    <w:rsid w:val="00F65BBC"/>
    <w:rsid w:val="00F7242F"/>
    <w:rsid w:val="00F85B5D"/>
    <w:rsid w:val="00FB021B"/>
    <w:rsid w:val="00FB439A"/>
    <w:rsid w:val="00FD6E9A"/>
    <w:rsid w:val="00FF23C7"/>
    <w:rsid w:val="00FF336C"/>
    <w:rsid w:val="0518354D"/>
    <w:rsid w:val="0AF81CE1"/>
    <w:rsid w:val="15DC4C1C"/>
    <w:rsid w:val="1A130BE4"/>
    <w:rsid w:val="1E4075E6"/>
    <w:rsid w:val="22690E5C"/>
    <w:rsid w:val="342F18D9"/>
    <w:rsid w:val="4D3970B3"/>
    <w:rsid w:val="503736B8"/>
    <w:rsid w:val="52767F80"/>
    <w:rsid w:val="53724F30"/>
    <w:rsid w:val="55206CE3"/>
    <w:rsid w:val="56701826"/>
    <w:rsid w:val="591C39E7"/>
    <w:rsid w:val="62BE402F"/>
    <w:rsid w:val="65E9628A"/>
    <w:rsid w:val="66DF0125"/>
    <w:rsid w:val="71FE7707"/>
    <w:rsid w:val="75763AB3"/>
    <w:rsid w:val="7C466873"/>
    <w:rsid w:val="7DF794C2"/>
    <w:rsid w:val="7FE7E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300B7"/>
  <w15:docId w15:val="{EB87C264-DDC6-4116-B176-78697596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lang w:val="en-US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78" w:lineRule="auto"/>
    </w:pPr>
    <w:rPr>
      <w:sz w:val="24"/>
      <w:szCs w:val="24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8">
    <w:name w:val="Hyperlink"/>
    <w:qFormat/>
    <w:rPr>
      <w:u w:val="single"/>
    </w:rPr>
  </w:style>
  <w:style w:type="paragraph" w:customStyle="1" w:styleId="a9">
    <w:name w:val="页眉与页脚"/>
    <w:qFormat/>
    <w:pPr>
      <w:tabs>
        <w:tab w:val="right" w:pos="9020"/>
      </w:tabs>
      <w:spacing w:after="160" w:line="278" w:lineRule="auto"/>
    </w:pPr>
    <w:rPr>
      <w:rFonts w:ascii="Helvetica Neue" w:hAnsi="Helvetica Neue" w:cs="Arial Unicode MS"/>
      <w:color w:val="000000"/>
      <w:sz w:val="24"/>
      <w:szCs w:val="24"/>
      <w:lang w:bidi="ar-SA"/>
    </w:rPr>
  </w:style>
  <w:style w:type="paragraph" w:customStyle="1" w:styleId="paragraph">
    <w:name w:val="paragraph"/>
    <w:qFormat/>
    <w:pPr>
      <w:spacing w:before="100" w:after="100" w:line="278" w:lineRule="auto"/>
    </w:pPr>
    <w:rPr>
      <w:rFonts w:cs="Arial Unicode MS"/>
      <w:color w:val="000000"/>
      <w:sz w:val="24"/>
      <w:szCs w:val="24"/>
      <w:u w:color="000000"/>
      <w:lang w:bidi="ar-SA"/>
    </w:rPr>
  </w:style>
  <w:style w:type="paragraph" w:customStyle="1" w:styleId="Aa">
    <w:name w:val="正文 A"/>
    <w:qFormat/>
    <w:pPr>
      <w:spacing w:after="160" w:line="278" w:lineRule="auto"/>
    </w:pPr>
    <w:rPr>
      <w:rFonts w:ascii="Calibri" w:eastAsia="Calibri" w:hAnsi="Calibri" w:cs="Calibri"/>
      <w:color w:val="000000"/>
      <w:sz w:val="24"/>
      <w:szCs w:val="24"/>
      <w:u w:color="000000"/>
      <w:lang w:val="zh-TW" w:eastAsia="zh-TW" w:bidi="ar-SA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  <w:lang w:eastAsia="en-US" w:bidi="ar-SA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  <w:lang w:eastAsia="en-US" w:bidi="ar-SA"/>
    </w:rPr>
  </w:style>
  <w:style w:type="paragraph" w:styleId="ab">
    <w:name w:val="Revision"/>
    <w:hidden/>
    <w:uiPriority w:val="99"/>
    <w:unhideWhenUsed/>
    <w:rsid w:val="00330923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795</Words>
  <Characters>4535</Characters>
  <Application>Microsoft Office Word</Application>
  <DocSecurity>0</DocSecurity>
  <Lines>37</Lines>
  <Paragraphs>10</Paragraphs>
  <ScaleCrop>false</ScaleCrop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2 1</cp:lastModifiedBy>
  <cp:revision>68</cp:revision>
  <dcterms:created xsi:type="dcterms:W3CDTF">2020-05-16T06:21:00Z</dcterms:created>
  <dcterms:modified xsi:type="dcterms:W3CDTF">2024-10-24T10:39:00Z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B2E00FD663CC4FC1A9C7D5CE5570B9CD_13</vt:lpwstr>
  </property>
  <property fmtid="{D5CDD505-2E9C-101B-9397-08002B2CF9AE}" pid="4" name="GrammarlyDocumentId">
    <vt:lpwstr>63bd8145a5290db878adcbbb4a76268d0429d914617f7d4eb44489d80085d471</vt:lpwstr>
  </property>
</Properties>
</file>